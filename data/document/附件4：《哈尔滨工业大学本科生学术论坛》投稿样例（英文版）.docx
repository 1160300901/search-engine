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4C1" w:rsidRPr="00BF4949" w:rsidRDefault="00AB0C46" w:rsidP="00BF4949">
      <w:pPr>
        <w:spacing w:before="320"/>
        <w:jc w:val="center"/>
        <w:rPr>
          <w:rFonts w:eastAsia="黑体"/>
          <w:b/>
          <w:sz w:val="44"/>
          <w:szCs w:val="44"/>
        </w:rPr>
      </w:pPr>
      <w:bookmarkStart w:id="0" w:name="_GoBack"/>
      <w:bookmarkEnd w:id="0"/>
      <w:r w:rsidRPr="00BF4949">
        <w:rPr>
          <w:b/>
          <w:sz w:val="44"/>
          <w:szCs w:val="44"/>
        </w:rPr>
        <w:t xml:space="preserve">Decoupling Scheme of Tracking </w:t>
      </w:r>
      <w:smartTag w:uri="urn:schemas-microsoft-com:office:smarttags" w:element="place">
        <w:r w:rsidRPr="00BF4949">
          <w:rPr>
            <w:b/>
            <w:sz w:val="44"/>
            <w:szCs w:val="44"/>
          </w:rPr>
          <w:t>Loop</w:t>
        </w:r>
      </w:smartTag>
      <w:r w:rsidRPr="00BF4949">
        <w:rPr>
          <w:b/>
          <w:sz w:val="44"/>
          <w:szCs w:val="44"/>
        </w:rPr>
        <w:t xml:space="preserve"> of Seeker Based on Disturbance Compensation</w:t>
      </w:r>
    </w:p>
    <w:p w:rsidR="00AB64C1" w:rsidRPr="00734ACB" w:rsidRDefault="00057679" w:rsidP="00BF4949">
      <w:pPr>
        <w:pStyle w:val="a7"/>
        <w:framePr w:w="0" w:hSpace="0" w:vSpace="0" w:wrap="auto" w:vAnchor="margin" w:hAnchor="text" w:xAlign="left" w:yAlign="inline"/>
        <w:spacing w:before="160" w:after="240"/>
        <w:rPr>
          <w:rFonts w:eastAsia="楷体_GB2312"/>
          <w:b w:val="0"/>
          <w:sz w:val="28"/>
          <w:szCs w:val="28"/>
        </w:rPr>
      </w:pPr>
      <w:r>
        <w:rPr>
          <w:rFonts w:hint="eastAsia"/>
          <w:b w:val="0"/>
          <w:sz w:val="28"/>
          <w:szCs w:val="28"/>
          <w:lang w:eastAsia="zh-CN"/>
        </w:rPr>
        <w:t>XXXXXX</w:t>
      </w:r>
      <w:r w:rsidR="00AB0C46" w:rsidRPr="00734ACB">
        <w:rPr>
          <w:b w:val="0"/>
          <w:sz w:val="28"/>
          <w:szCs w:val="28"/>
          <w:vertAlign w:val="superscript"/>
        </w:rPr>
        <w:t>1</w:t>
      </w:r>
      <w:r w:rsidR="00AB0C46" w:rsidRPr="00734ACB">
        <w:rPr>
          <w:b w:val="0"/>
          <w:sz w:val="28"/>
          <w:szCs w:val="28"/>
        </w:rPr>
        <w:t xml:space="preserve">, </w:t>
      </w:r>
      <w:r>
        <w:rPr>
          <w:rFonts w:hint="eastAsia"/>
          <w:b w:val="0"/>
          <w:sz w:val="28"/>
          <w:szCs w:val="28"/>
          <w:lang w:eastAsia="zh-CN"/>
        </w:rPr>
        <w:t>XXXXXXX</w:t>
      </w:r>
      <w:r w:rsidR="00AB0C46" w:rsidRPr="00734ACB">
        <w:rPr>
          <w:b w:val="0"/>
          <w:sz w:val="28"/>
          <w:szCs w:val="28"/>
        </w:rPr>
        <w:t xml:space="preserve"> </w:t>
      </w:r>
      <w:r w:rsidR="00AB0C46" w:rsidRPr="00734ACB">
        <w:rPr>
          <w:b w:val="0"/>
          <w:sz w:val="28"/>
          <w:szCs w:val="28"/>
          <w:vertAlign w:val="superscript"/>
        </w:rPr>
        <w:t>2</w:t>
      </w:r>
      <w:r w:rsidR="00AB0C46" w:rsidRPr="00734ACB">
        <w:rPr>
          <w:b w:val="0"/>
          <w:sz w:val="28"/>
          <w:szCs w:val="28"/>
        </w:rPr>
        <w:t xml:space="preserve">, </w:t>
      </w:r>
      <w:r>
        <w:rPr>
          <w:rFonts w:hint="eastAsia"/>
          <w:b w:val="0"/>
          <w:sz w:val="28"/>
          <w:szCs w:val="28"/>
          <w:lang w:eastAsia="zh-CN"/>
        </w:rPr>
        <w:t>XXXXXXXX</w:t>
      </w:r>
      <w:r w:rsidR="00BF4949">
        <w:rPr>
          <w:rFonts w:hint="eastAsia"/>
          <w:b w:val="0"/>
          <w:sz w:val="28"/>
          <w:szCs w:val="28"/>
          <w:vertAlign w:val="superscript"/>
          <w:lang w:eastAsia="zh-CN"/>
        </w:rPr>
        <w:t xml:space="preserve"> </w:t>
      </w:r>
      <w:r w:rsidR="00ED55CF">
        <w:rPr>
          <w:rFonts w:hint="eastAsia"/>
          <w:b w:val="0"/>
          <w:sz w:val="28"/>
          <w:szCs w:val="28"/>
          <w:vertAlign w:val="superscript"/>
          <w:lang w:eastAsia="zh-CN"/>
        </w:rPr>
        <w:t>2</w:t>
      </w:r>
    </w:p>
    <w:p w:rsidR="00BF4949" w:rsidRDefault="00BF4949" w:rsidP="00BF4949">
      <w:pPr>
        <w:ind w:left="119" w:hangingChars="66" w:hanging="119"/>
        <w:jc w:val="center"/>
        <w:rPr>
          <w:rFonts w:hint="eastAsia"/>
          <w:iCs/>
          <w:kern w:val="0"/>
          <w:sz w:val="18"/>
          <w:szCs w:val="18"/>
        </w:rPr>
      </w:pPr>
      <w:r>
        <w:rPr>
          <w:rFonts w:hint="eastAsia"/>
          <w:iCs/>
          <w:kern w:val="0"/>
          <w:sz w:val="18"/>
          <w:szCs w:val="18"/>
        </w:rPr>
        <w:t>（</w:t>
      </w:r>
      <w:r>
        <w:rPr>
          <w:rFonts w:hint="eastAsia"/>
          <w:iCs/>
          <w:kern w:val="0"/>
          <w:sz w:val="18"/>
          <w:szCs w:val="18"/>
        </w:rPr>
        <w:t>1.</w:t>
      </w:r>
      <w:r w:rsidR="00057679">
        <w:rPr>
          <w:rFonts w:hint="eastAsia"/>
          <w:iCs/>
          <w:kern w:val="0"/>
          <w:sz w:val="18"/>
          <w:szCs w:val="18"/>
        </w:rPr>
        <w:t>XXXXXXXXXXXXXXXXXXXXXXX</w:t>
      </w:r>
      <w:r>
        <w:rPr>
          <w:rFonts w:hint="eastAsia"/>
          <w:iCs/>
          <w:kern w:val="0"/>
          <w:sz w:val="18"/>
          <w:szCs w:val="18"/>
        </w:rPr>
        <w:t>;</w:t>
      </w:r>
    </w:p>
    <w:p w:rsidR="008D44CC" w:rsidRPr="00734ACB" w:rsidRDefault="00BF4949" w:rsidP="00BF4949">
      <w:pPr>
        <w:ind w:left="119" w:hangingChars="66" w:hanging="119"/>
        <w:jc w:val="center"/>
        <w:rPr>
          <w:sz w:val="18"/>
          <w:szCs w:val="18"/>
        </w:rPr>
      </w:pPr>
      <w:r>
        <w:rPr>
          <w:rFonts w:hint="eastAsia"/>
          <w:iCs/>
          <w:kern w:val="0"/>
          <w:sz w:val="18"/>
          <w:szCs w:val="18"/>
        </w:rPr>
        <w:t>2</w:t>
      </w:r>
      <w:r w:rsidR="00057679">
        <w:rPr>
          <w:rFonts w:hint="eastAsia"/>
          <w:iCs/>
          <w:kern w:val="0"/>
          <w:sz w:val="18"/>
          <w:szCs w:val="18"/>
        </w:rPr>
        <w:t>XXXXXXXXXXXXXXXXXXXXXX</w:t>
      </w:r>
      <w:r w:rsidR="00A17F06">
        <w:rPr>
          <w:rFonts w:hint="eastAsia"/>
          <w:sz w:val="18"/>
          <w:szCs w:val="18"/>
        </w:rPr>
        <w:t>）</w:t>
      </w:r>
    </w:p>
    <w:p w:rsidR="00700008" w:rsidRPr="00734ACB" w:rsidRDefault="00700008" w:rsidP="00BF4949">
      <w:pPr>
        <w:ind w:left="63" w:hangingChars="35" w:hanging="63"/>
        <w:rPr>
          <w:sz w:val="18"/>
          <w:szCs w:val="18"/>
        </w:rPr>
      </w:pPr>
      <w:r w:rsidRPr="00734ACB">
        <w:rPr>
          <w:b/>
          <w:iCs/>
          <w:sz w:val="18"/>
          <w:szCs w:val="18"/>
        </w:rPr>
        <w:t>Abstract</w:t>
      </w:r>
      <w:r w:rsidR="00BF4949">
        <w:rPr>
          <w:rFonts w:hint="eastAsia"/>
          <w:sz w:val="18"/>
          <w:szCs w:val="18"/>
        </w:rPr>
        <w:t>：</w:t>
      </w:r>
      <w:r w:rsidRPr="00734ACB">
        <w:rPr>
          <w:sz w:val="18"/>
          <w:szCs w:val="18"/>
        </w:rPr>
        <w:t>To get line-of-sight rate of high-accuracy for guidance, finishing aerial attack and intercept when the missile is controlled by lateral jets which will cause high frequency disturbance to missile attitude, a new decoupling scheme is proposed based on disturbance compensation in this paper. Decoupling-ability, tracking performance and noise rejection ability are analyzed and compared with the two existing method. Simulation and analysis show the effectiveness of the scheme proposed.</w:t>
      </w:r>
    </w:p>
    <w:p w:rsidR="0095705B" w:rsidRDefault="00700008" w:rsidP="00BF4949">
      <w:pPr>
        <w:spacing w:after="290"/>
        <w:rPr>
          <w:rFonts w:hint="eastAsia"/>
          <w:sz w:val="20"/>
          <w:szCs w:val="20"/>
        </w:rPr>
      </w:pPr>
      <w:r w:rsidRPr="00734ACB">
        <w:rPr>
          <w:b/>
          <w:sz w:val="18"/>
          <w:szCs w:val="18"/>
        </w:rPr>
        <w:t>Keywords</w:t>
      </w:r>
      <w:r w:rsidR="00BF4949">
        <w:rPr>
          <w:rFonts w:hint="eastAsia"/>
          <w:sz w:val="18"/>
          <w:szCs w:val="18"/>
        </w:rPr>
        <w:t>：</w:t>
      </w:r>
      <w:r w:rsidR="00BF4949">
        <w:rPr>
          <w:sz w:val="18"/>
          <w:szCs w:val="18"/>
        </w:rPr>
        <w:t>Guidance;</w:t>
      </w:r>
      <w:r w:rsidR="00BF4949">
        <w:rPr>
          <w:rFonts w:hint="eastAsia"/>
          <w:sz w:val="18"/>
          <w:szCs w:val="18"/>
        </w:rPr>
        <w:t xml:space="preserve"> </w:t>
      </w:r>
      <w:r w:rsidRPr="00734ACB">
        <w:rPr>
          <w:sz w:val="18"/>
          <w:szCs w:val="18"/>
        </w:rPr>
        <w:t>Lateral jets; Line-of-sight rate; Decoupling; high-accuracy; compensation</w:t>
      </w:r>
    </w:p>
    <w:p w:rsidR="00734ACB" w:rsidRPr="00800D8E" w:rsidRDefault="00734ACB" w:rsidP="00133ED8">
      <w:pPr>
        <w:rPr>
          <w:rFonts w:hint="eastAsia"/>
          <w:sz w:val="20"/>
          <w:szCs w:val="20"/>
        </w:rPr>
        <w:sectPr w:rsidR="00734ACB" w:rsidRPr="00800D8E" w:rsidSect="00700008">
          <w:headerReference w:type="even" r:id="rId7"/>
          <w:headerReference w:type="default" r:id="rId8"/>
          <w:pgSz w:w="11906" w:h="16838" w:code="9"/>
          <w:pgMar w:top="1418" w:right="1134" w:bottom="1134" w:left="1134" w:header="851" w:footer="992" w:gutter="0"/>
          <w:pgNumType w:start="1"/>
          <w:cols w:space="425"/>
          <w:docGrid w:type="lines" w:linePitch="312"/>
        </w:sectPr>
      </w:pPr>
    </w:p>
    <w:p w:rsidR="00734ACB" w:rsidRPr="00B20476" w:rsidRDefault="00734ACB" w:rsidP="00BF4949">
      <w:pPr>
        <w:pStyle w:val="a8"/>
        <w:tabs>
          <w:tab w:val="clear" w:pos="798"/>
          <w:tab w:val="left" w:pos="360"/>
        </w:tabs>
        <w:spacing w:before="160" w:after="160"/>
        <w:ind w:left="0" w:firstLineChars="0" w:firstLine="0"/>
        <w:jc w:val="left"/>
        <w:rPr>
          <w:sz w:val="28"/>
          <w:szCs w:val="28"/>
        </w:rPr>
      </w:pPr>
      <w:r w:rsidRPr="00B20476">
        <w:rPr>
          <w:sz w:val="28"/>
          <w:szCs w:val="28"/>
        </w:rPr>
        <w:t>Introduction</w:t>
      </w:r>
    </w:p>
    <w:p w:rsidR="00734ACB" w:rsidRPr="00A16248" w:rsidRDefault="00734ACB" w:rsidP="007D5D5C">
      <w:pPr>
        <w:pStyle w:val="Text"/>
        <w:ind w:firstLineChars="200" w:firstLine="420"/>
        <w:rPr>
          <w:sz w:val="21"/>
          <w:szCs w:val="21"/>
          <w:lang w:eastAsia="zh-CN"/>
        </w:rPr>
      </w:pPr>
      <w:r>
        <w:rPr>
          <w:rFonts w:hint="eastAsia"/>
          <w:sz w:val="21"/>
          <w:szCs w:val="21"/>
          <w:lang w:eastAsia="zh-CN"/>
        </w:rPr>
        <w:t>C</w:t>
      </w:r>
      <w:r w:rsidRPr="00A16248">
        <w:rPr>
          <w:sz w:val="21"/>
          <w:szCs w:val="21"/>
        </w:rPr>
        <w:t>ontemporary military</w:t>
      </w:r>
      <w:r w:rsidRPr="00A16248">
        <w:rPr>
          <w:rFonts w:hint="eastAsia"/>
          <w:sz w:val="21"/>
          <w:szCs w:val="21"/>
          <w:lang w:eastAsia="zh-CN"/>
        </w:rPr>
        <w:t xml:space="preserve"> strategy has developed from underlin</w:t>
      </w:r>
      <w:r w:rsidRPr="00A16248">
        <w:rPr>
          <w:sz w:val="21"/>
          <w:szCs w:val="21"/>
          <w:lang w:eastAsia="zh-CN"/>
        </w:rPr>
        <w:t>ing</w:t>
      </w:r>
      <w:r w:rsidRPr="00A16248">
        <w:rPr>
          <w:rFonts w:hint="eastAsia"/>
          <w:sz w:val="21"/>
          <w:szCs w:val="21"/>
          <w:lang w:eastAsia="zh-CN"/>
        </w:rPr>
        <w:t xml:space="preserve"> quantity advantage to </w:t>
      </w:r>
      <w:r w:rsidRPr="00A16248">
        <w:rPr>
          <w:sz w:val="21"/>
          <w:szCs w:val="21"/>
          <w:lang w:eastAsia="zh-CN"/>
        </w:rPr>
        <w:t>technical</w:t>
      </w:r>
      <w:r w:rsidRPr="00A16248">
        <w:rPr>
          <w:rFonts w:hint="eastAsia"/>
          <w:sz w:val="21"/>
          <w:szCs w:val="21"/>
          <w:lang w:eastAsia="zh-CN"/>
        </w:rPr>
        <w:t xml:space="preserve"> quality advantage. Precision guided weapon is the main way of physical </w:t>
      </w:r>
      <w:r w:rsidRPr="00A16248">
        <w:rPr>
          <w:sz w:val="21"/>
          <w:szCs w:val="21"/>
          <w:lang w:eastAsia="zh-CN"/>
        </w:rPr>
        <w:t>killing</w:t>
      </w:r>
      <w:r w:rsidRPr="00A16248">
        <w:rPr>
          <w:rFonts w:hint="eastAsia"/>
          <w:sz w:val="21"/>
          <w:szCs w:val="21"/>
          <w:lang w:eastAsia="zh-CN"/>
        </w:rPr>
        <w:t xml:space="preserve">, and perform an </w:t>
      </w:r>
      <w:r w:rsidRPr="00A16248">
        <w:rPr>
          <w:sz w:val="21"/>
          <w:szCs w:val="21"/>
          <w:lang w:eastAsia="zh-CN"/>
        </w:rPr>
        <w:t>important</w:t>
      </w:r>
      <w:r w:rsidRPr="00A16248">
        <w:rPr>
          <w:rFonts w:hint="eastAsia"/>
          <w:sz w:val="21"/>
          <w:szCs w:val="21"/>
          <w:lang w:eastAsia="zh-CN"/>
        </w:rPr>
        <w:t xml:space="preserve"> role in informatization local </w:t>
      </w:r>
      <w:r w:rsidRPr="00A16248">
        <w:rPr>
          <w:sz w:val="21"/>
          <w:szCs w:val="21"/>
          <w:lang w:eastAsia="zh-CN"/>
        </w:rPr>
        <w:t>wars</w:t>
      </w:r>
      <w:r w:rsidRPr="00A16248">
        <w:rPr>
          <w:rFonts w:hint="eastAsia"/>
          <w:sz w:val="21"/>
          <w:szCs w:val="21"/>
          <w:lang w:eastAsia="zh-CN"/>
        </w:rPr>
        <w:t xml:space="preserve"> </w:t>
      </w:r>
      <w:r w:rsidRPr="00A16248">
        <w:rPr>
          <w:rFonts w:hint="eastAsia"/>
          <w:sz w:val="21"/>
          <w:szCs w:val="21"/>
          <w:vertAlign w:val="superscript"/>
          <w:lang w:eastAsia="zh-CN"/>
        </w:rPr>
        <w:t>[1]-[3]</w:t>
      </w:r>
      <w:r w:rsidRPr="00A16248">
        <w:rPr>
          <w:rFonts w:hint="eastAsia"/>
          <w:sz w:val="21"/>
          <w:szCs w:val="21"/>
          <w:lang w:eastAsia="zh-CN"/>
        </w:rPr>
        <w:t xml:space="preserve">. Precision </w:t>
      </w:r>
      <w:r w:rsidRPr="00A16248">
        <w:rPr>
          <w:sz w:val="21"/>
          <w:szCs w:val="21"/>
          <w:lang w:eastAsia="zh-CN"/>
        </w:rPr>
        <w:t>guidance</w:t>
      </w:r>
      <w:r w:rsidRPr="00A16248">
        <w:rPr>
          <w:rFonts w:hint="eastAsia"/>
          <w:sz w:val="21"/>
          <w:szCs w:val="21"/>
          <w:lang w:eastAsia="zh-CN"/>
        </w:rPr>
        <w:t xml:space="preserve"> technology is critical for the precision guided weapon, so it is always studied by experts and </w:t>
      </w:r>
      <w:hyperlink r:id="rId9" w:history="1">
        <w:r w:rsidRPr="00A16248">
          <w:rPr>
            <w:sz w:val="21"/>
            <w:szCs w:val="21"/>
            <w:lang w:eastAsia="zh-CN"/>
          </w:rPr>
          <w:t>researchers</w:t>
        </w:r>
      </w:hyperlink>
      <w:r w:rsidRPr="00A16248">
        <w:rPr>
          <w:rFonts w:hint="eastAsia"/>
          <w:sz w:val="21"/>
          <w:szCs w:val="21"/>
          <w:lang w:eastAsia="zh-CN"/>
        </w:rPr>
        <w:t xml:space="preserve"> from many countries.</w:t>
      </w:r>
    </w:p>
    <w:p w:rsidR="00734ACB" w:rsidRPr="00A16248" w:rsidRDefault="00734ACB" w:rsidP="00734ACB">
      <w:pPr>
        <w:pStyle w:val="Text"/>
        <w:ind w:firstLineChars="200" w:firstLine="420"/>
        <w:rPr>
          <w:sz w:val="21"/>
          <w:szCs w:val="21"/>
          <w:lang w:eastAsia="zh-CN"/>
        </w:rPr>
      </w:pPr>
      <w:r w:rsidRPr="00A16248">
        <w:rPr>
          <w:rFonts w:hint="eastAsia"/>
          <w:sz w:val="21"/>
          <w:szCs w:val="21"/>
          <w:lang w:eastAsia="zh-CN"/>
        </w:rPr>
        <w:t xml:space="preserve">Seeker is a kind of measuring component in </w:t>
      </w:r>
      <w:r w:rsidRPr="00A16248">
        <w:rPr>
          <w:sz w:val="21"/>
          <w:szCs w:val="21"/>
          <w:lang w:eastAsia="zh-CN"/>
        </w:rPr>
        <w:t>controlling</w:t>
      </w:r>
      <w:r w:rsidRPr="00A16248">
        <w:rPr>
          <w:rFonts w:hint="eastAsia"/>
          <w:sz w:val="21"/>
          <w:szCs w:val="21"/>
          <w:lang w:eastAsia="zh-CN"/>
        </w:rPr>
        <w:t xml:space="preserve"> loop of homing </w:t>
      </w:r>
      <w:r w:rsidRPr="00A16248">
        <w:rPr>
          <w:sz w:val="21"/>
          <w:szCs w:val="21"/>
          <w:lang w:eastAsia="zh-CN"/>
        </w:rPr>
        <w:t>guidance</w:t>
      </w:r>
      <w:r w:rsidRPr="00A16248">
        <w:rPr>
          <w:rFonts w:hint="eastAsia"/>
          <w:sz w:val="21"/>
          <w:szCs w:val="21"/>
          <w:lang w:eastAsia="zh-CN"/>
        </w:rPr>
        <w:t xml:space="preserve"> </w:t>
      </w:r>
      <w:r w:rsidRPr="00734ACB">
        <w:rPr>
          <w:rFonts w:hint="eastAsia"/>
          <w:sz w:val="21"/>
          <w:szCs w:val="21"/>
          <w:lang w:eastAsia="zh-CN"/>
        </w:rPr>
        <w:t>[4]</w:t>
      </w:r>
      <w:r w:rsidRPr="00A16248">
        <w:rPr>
          <w:rFonts w:hint="eastAsia"/>
          <w:sz w:val="21"/>
          <w:szCs w:val="21"/>
          <w:lang w:eastAsia="zh-CN"/>
        </w:rPr>
        <w:t>. It is required to output information of line-of-sight (LOS for short) rate for</w:t>
      </w:r>
      <w:r w:rsidRPr="00A16248">
        <w:rPr>
          <w:sz w:val="21"/>
          <w:szCs w:val="21"/>
          <w:lang w:eastAsia="zh-CN"/>
        </w:rPr>
        <w:t xml:space="preserve"> guidance</w:t>
      </w:r>
      <w:r w:rsidRPr="00A16248">
        <w:rPr>
          <w:rFonts w:hint="eastAsia"/>
          <w:sz w:val="21"/>
          <w:szCs w:val="21"/>
          <w:lang w:eastAsia="zh-CN"/>
        </w:rPr>
        <w:t xml:space="preserve">. So the precision of its output, LOS rate, </w:t>
      </w:r>
      <w:r w:rsidRPr="00A16248">
        <w:rPr>
          <w:sz w:val="21"/>
          <w:szCs w:val="21"/>
          <w:lang w:eastAsia="zh-CN"/>
        </w:rPr>
        <w:t>affect</w:t>
      </w:r>
      <w:r w:rsidRPr="00A16248">
        <w:rPr>
          <w:rFonts w:hint="eastAsia"/>
          <w:sz w:val="21"/>
          <w:szCs w:val="21"/>
          <w:lang w:eastAsia="zh-CN"/>
        </w:rPr>
        <w:t xml:space="preserve">s controlling precision of terminal guidance directly. While a seeker is in the state of tracking, the antenna on it should track the direction of the </w:t>
      </w:r>
      <w:r w:rsidRPr="00A16248">
        <w:rPr>
          <w:sz w:val="21"/>
          <w:szCs w:val="21"/>
          <w:lang w:eastAsia="zh-CN"/>
        </w:rPr>
        <w:t>target</w:t>
      </w:r>
      <w:r w:rsidRPr="00A16248">
        <w:rPr>
          <w:rFonts w:hint="eastAsia"/>
          <w:sz w:val="21"/>
          <w:szCs w:val="21"/>
          <w:lang w:eastAsia="zh-CN"/>
        </w:rPr>
        <w:t xml:space="preserve">. A seeker works on a moving missile. So the disturbance caused by the missile body movement must be </w:t>
      </w:r>
      <w:r w:rsidRPr="00A16248">
        <w:rPr>
          <w:sz w:val="21"/>
          <w:szCs w:val="21"/>
          <w:lang w:eastAsia="zh-CN"/>
        </w:rPr>
        <w:t>separated</w:t>
      </w:r>
      <w:r w:rsidRPr="00A16248">
        <w:rPr>
          <w:rFonts w:hint="eastAsia"/>
          <w:sz w:val="21"/>
          <w:szCs w:val="21"/>
          <w:lang w:eastAsia="zh-CN"/>
        </w:rPr>
        <w:t xml:space="preserve"> from the antenna to keep it stable in the inertial space </w:t>
      </w:r>
      <w:r w:rsidRPr="00734ACB">
        <w:rPr>
          <w:rFonts w:hint="eastAsia"/>
          <w:sz w:val="21"/>
          <w:szCs w:val="21"/>
          <w:lang w:eastAsia="zh-CN"/>
        </w:rPr>
        <w:t>[4]-[5]</w:t>
      </w:r>
      <w:r w:rsidRPr="00A16248">
        <w:rPr>
          <w:rFonts w:hint="eastAsia"/>
          <w:sz w:val="21"/>
          <w:szCs w:val="21"/>
          <w:lang w:eastAsia="zh-CN"/>
        </w:rPr>
        <w:t xml:space="preserve">. The traditional design idea is to use a </w:t>
      </w:r>
      <w:r w:rsidRPr="00A16248">
        <w:rPr>
          <w:sz w:val="21"/>
          <w:szCs w:val="21"/>
          <w:lang w:eastAsia="zh-CN"/>
        </w:rPr>
        <w:t>stabilization</w:t>
      </w:r>
      <w:r w:rsidRPr="00A16248">
        <w:rPr>
          <w:rFonts w:hint="eastAsia"/>
          <w:sz w:val="21"/>
          <w:szCs w:val="21"/>
          <w:lang w:eastAsia="zh-CN"/>
        </w:rPr>
        <w:t xml:space="preserve"> loop to </w:t>
      </w:r>
      <w:r w:rsidRPr="00A16248">
        <w:rPr>
          <w:sz w:val="21"/>
          <w:szCs w:val="21"/>
          <w:lang w:eastAsia="zh-CN"/>
        </w:rPr>
        <w:t>attenuate</w:t>
      </w:r>
      <w:r w:rsidRPr="00A16248">
        <w:rPr>
          <w:rFonts w:hint="eastAsia"/>
          <w:sz w:val="21"/>
          <w:szCs w:val="21"/>
          <w:lang w:eastAsia="zh-CN"/>
        </w:rPr>
        <w:t xml:space="preserve"> the LOS output caused by body disturbance. We call it traditional multi-loop (TML for short) scheme </w:t>
      </w:r>
      <w:r w:rsidRPr="00734ACB">
        <w:rPr>
          <w:rFonts w:hint="eastAsia"/>
          <w:sz w:val="21"/>
          <w:szCs w:val="21"/>
          <w:lang w:eastAsia="zh-CN"/>
        </w:rPr>
        <w:t>[4]-[6]</w:t>
      </w:r>
      <w:r w:rsidRPr="00A16248">
        <w:rPr>
          <w:rFonts w:hint="eastAsia"/>
          <w:sz w:val="21"/>
          <w:szCs w:val="21"/>
          <w:lang w:eastAsia="zh-CN"/>
        </w:rPr>
        <w:t>. There are also some schemes based on TML scheme, for example, decoupling-loop scheme which changes the position of the loop</w:t>
      </w:r>
      <w:r w:rsidRPr="00A16248">
        <w:rPr>
          <w:sz w:val="21"/>
          <w:szCs w:val="21"/>
          <w:lang w:eastAsia="zh-CN"/>
        </w:rPr>
        <w:t>’</w:t>
      </w:r>
      <w:r w:rsidRPr="00A16248">
        <w:rPr>
          <w:rFonts w:hint="eastAsia"/>
          <w:sz w:val="21"/>
          <w:szCs w:val="21"/>
          <w:lang w:eastAsia="zh-CN"/>
        </w:rPr>
        <w:t xml:space="preserve">s output to improve the </w:t>
      </w:r>
      <w:r w:rsidRPr="00A16248">
        <w:rPr>
          <w:rFonts w:hint="eastAsia"/>
          <w:sz w:val="21"/>
          <w:szCs w:val="21"/>
          <w:lang w:eastAsia="zh-CN"/>
        </w:rPr>
        <w:t xml:space="preserve">decoupling-ability and at the same time have some advantages on design of guidance </w:t>
      </w:r>
      <w:r w:rsidRPr="00734ACB">
        <w:rPr>
          <w:rFonts w:hint="eastAsia"/>
          <w:sz w:val="21"/>
          <w:szCs w:val="21"/>
          <w:lang w:eastAsia="zh-CN"/>
        </w:rPr>
        <w:t>[7]-[8]</w:t>
      </w:r>
      <w:r w:rsidRPr="00A16248">
        <w:rPr>
          <w:rFonts w:hint="eastAsia"/>
          <w:sz w:val="21"/>
          <w:szCs w:val="21"/>
          <w:lang w:eastAsia="zh-CN"/>
        </w:rPr>
        <w:t xml:space="preserve">. However, it is difficult to decouple disturbance by using the schemes mentioned above. Line-of-sight reconstruction(LOSR for short) scheme, by F.William and Paul Zarchan, can decouple completely in ideal conditions in which the transfer function of the </w:t>
      </w:r>
      <w:r w:rsidRPr="00A16248">
        <w:rPr>
          <w:sz w:val="21"/>
          <w:szCs w:val="21"/>
          <w:lang w:eastAsia="zh-CN"/>
        </w:rPr>
        <w:t>receiver</w:t>
      </w:r>
      <w:r w:rsidRPr="00A16248">
        <w:rPr>
          <w:rFonts w:hint="eastAsia"/>
          <w:sz w:val="21"/>
          <w:szCs w:val="21"/>
          <w:lang w:eastAsia="zh-CN"/>
        </w:rPr>
        <w:t xml:space="preserve"> and the gyro are both equal to 1 </w:t>
      </w:r>
      <w:r w:rsidRPr="00734ACB">
        <w:rPr>
          <w:rFonts w:hint="eastAsia"/>
          <w:sz w:val="21"/>
          <w:szCs w:val="21"/>
          <w:lang w:eastAsia="zh-CN"/>
        </w:rPr>
        <w:t>[9]</w:t>
      </w:r>
      <w:r w:rsidRPr="00A16248">
        <w:rPr>
          <w:rFonts w:hint="eastAsia"/>
          <w:sz w:val="21"/>
          <w:szCs w:val="21"/>
          <w:lang w:eastAsia="zh-CN"/>
        </w:rPr>
        <w:t>. In fact, these two conditions can</w:t>
      </w:r>
      <w:r w:rsidRPr="00A16248">
        <w:rPr>
          <w:sz w:val="21"/>
          <w:szCs w:val="21"/>
          <w:lang w:eastAsia="zh-CN"/>
        </w:rPr>
        <w:t>’</w:t>
      </w:r>
      <w:r w:rsidRPr="00A16248">
        <w:rPr>
          <w:rFonts w:hint="eastAsia"/>
          <w:sz w:val="21"/>
          <w:szCs w:val="21"/>
          <w:lang w:eastAsia="zh-CN"/>
        </w:rPr>
        <w:t xml:space="preserve">t be </w:t>
      </w:r>
      <w:r w:rsidRPr="00A16248">
        <w:rPr>
          <w:sz w:val="21"/>
          <w:szCs w:val="21"/>
          <w:lang w:eastAsia="zh-CN"/>
        </w:rPr>
        <w:t>satisfied</w:t>
      </w:r>
      <w:r w:rsidRPr="00A16248">
        <w:rPr>
          <w:rFonts w:hint="eastAsia"/>
          <w:sz w:val="21"/>
          <w:szCs w:val="21"/>
          <w:lang w:eastAsia="zh-CN"/>
        </w:rPr>
        <w:t xml:space="preserve"> in the presence of high-frequency disturbance. In m</w:t>
      </w:r>
      <w:r w:rsidRPr="00A16248">
        <w:rPr>
          <w:sz w:val="21"/>
          <w:szCs w:val="21"/>
          <w:lang w:eastAsia="zh-CN"/>
        </w:rPr>
        <w:t xml:space="preserve">odern </w:t>
      </w:r>
      <w:r w:rsidRPr="00A16248">
        <w:rPr>
          <w:rFonts w:hint="eastAsia"/>
          <w:sz w:val="21"/>
          <w:szCs w:val="21"/>
          <w:lang w:eastAsia="zh-CN"/>
        </w:rPr>
        <w:t>w</w:t>
      </w:r>
      <w:r w:rsidRPr="00A16248">
        <w:rPr>
          <w:sz w:val="21"/>
          <w:szCs w:val="21"/>
          <w:lang w:eastAsia="zh-CN"/>
        </w:rPr>
        <w:t>ar</w:t>
      </w:r>
      <w:r w:rsidRPr="00A16248">
        <w:rPr>
          <w:rFonts w:hint="eastAsia"/>
          <w:sz w:val="21"/>
          <w:szCs w:val="21"/>
          <w:lang w:eastAsia="zh-CN"/>
        </w:rPr>
        <w:t xml:space="preserve">, missiles need larger maneuverability to </w:t>
      </w:r>
      <w:r w:rsidRPr="00746041">
        <w:rPr>
          <w:sz w:val="21"/>
          <w:szCs w:val="21"/>
          <w:lang w:eastAsia="zh-CN"/>
        </w:rPr>
        <w:t>intercept</w:t>
      </w:r>
      <w:r w:rsidRPr="00A16248">
        <w:rPr>
          <w:rFonts w:hint="eastAsia"/>
          <w:sz w:val="21"/>
          <w:szCs w:val="21"/>
          <w:lang w:eastAsia="zh-CN"/>
        </w:rPr>
        <w:t xml:space="preserve"> aerial target with high speed and large maneuverability. New types of physical actuators bring high-frequency characteristics to missile movement. The high-frequency characteristics </w:t>
      </w:r>
      <w:r w:rsidRPr="00A16248">
        <w:rPr>
          <w:sz w:val="21"/>
          <w:szCs w:val="21"/>
          <w:lang w:eastAsia="zh-CN"/>
        </w:rPr>
        <w:t>require</w:t>
      </w:r>
      <w:r w:rsidRPr="00A16248">
        <w:rPr>
          <w:rFonts w:hint="eastAsia"/>
          <w:sz w:val="21"/>
          <w:szCs w:val="21"/>
          <w:lang w:eastAsia="zh-CN"/>
        </w:rPr>
        <w:t xml:space="preserve"> more effective decoupling method for the seeker. Considering weight and cost, the o</w:t>
      </w:r>
      <w:r w:rsidRPr="00A16248">
        <w:rPr>
          <w:sz w:val="21"/>
          <w:szCs w:val="21"/>
          <w:lang w:eastAsia="zh-CN"/>
        </w:rPr>
        <w:t>pen-loop gain</w:t>
      </w:r>
      <w:r w:rsidRPr="00A16248">
        <w:rPr>
          <w:rFonts w:hint="eastAsia"/>
          <w:sz w:val="21"/>
          <w:szCs w:val="21"/>
          <w:lang w:eastAsia="zh-CN"/>
        </w:rPr>
        <w:t xml:space="preserve"> can</w:t>
      </w:r>
      <w:r w:rsidRPr="00A16248">
        <w:rPr>
          <w:sz w:val="21"/>
          <w:szCs w:val="21"/>
          <w:lang w:eastAsia="zh-CN"/>
        </w:rPr>
        <w:t>’</w:t>
      </w:r>
      <w:r w:rsidRPr="00A16248">
        <w:rPr>
          <w:rFonts w:hint="eastAsia"/>
          <w:sz w:val="21"/>
          <w:szCs w:val="21"/>
          <w:lang w:eastAsia="zh-CN"/>
        </w:rPr>
        <w:t>t be too high while the time constant of the servo motor and the gyro fixed on the antenna can</w:t>
      </w:r>
      <w:r w:rsidRPr="00A16248">
        <w:rPr>
          <w:sz w:val="21"/>
          <w:szCs w:val="21"/>
          <w:lang w:eastAsia="zh-CN"/>
        </w:rPr>
        <w:t>’</w:t>
      </w:r>
      <w:r w:rsidRPr="00A16248">
        <w:rPr>
          <w:rFonts w:hint="eastAsia"/>
          <w:sz w:val="21"/>
          <w:szCs w:val="21"/>
          <w:lang w:eastAsia="zh-CN"/>
        </w:rPr>
        <w:t>t be too small. These restrictions limit further enhance of decoupling-ability. The existing schemes can only reject disturbance in low frequency segment and very high frequency segment effectively. In the frequency segment which missile moving disturbance can actually reach, decoupling-ability of seekers becomes weaker when missile movement frequency turns high.</w:t>
      </w:r>
    </w:p>
    <w:p w:rsidR="00734ACB" w:rsidRPr="00A16248" w:rsidRDefault="00734ACB" w:rsidP="00734ACB">
      <w:pPr>
        <w:pStyle w:val="Text"/>
        <w:ind w:firstLineChars="200" w:firstLine="420"/>
        <w:rPr>
          <w:ins w:id="1" w:author="Sofia" w:date="2009-02-26T16:31:00Z"/>
          <w:sz w:val="21"/>
          <w:szCs w:val="21"/>
          <w:lang w:eastAsia="zh-CN"/>
        </w:rPr>
      </w:pPr>
      <w:r w:rsidRPr="00A16248">
        <w:rPr>
          <w:rFonts w:hint="eastAsia"/>
          <w:sz w:val="21"/>
          <w:szCs w:val="21"/>
          <w:lang w:eastAsia="zh-CN"/>
        </w:rPr>
        <w:t xml:space="preserve">In fact, missile disturbance is able to be measured. Gyro fixed on missile for guidance and attitude </w:t>
      </w:r>
      <w:r w:rsidRPr="00A16248">
        <w:rPr>
          <w:rFonts w:hint="eastAsia"/>
          <w:sz w:val="21"/>
          <w:szCs w:val="21"/>
          <w:lang w:eastAsia="zh-CN"/>
        </w:rPr>
        <w:lastRenderedPageBreak/>
        <w:t>controlling can measure missile rate information of three channels (p</w:t>
      </w:r>
      <w:r w:rsidRPr="00A16248">
        <w:rPr>
          <w:sz w:val="21"/>
          <w:szCs w:val="21"/>
          <w:lang w:eastAsia="zh-CN"/>
        </w:rPr>
        <w:t>itch</w:t>
      </w:r>
      <w:r w:rsidRPr="00A16248">
        <w:rPr>
          <w:rFonts w:hint="eastAsia"/>
          <w:sz w:val="21"/>
          <w:szCs w:val="21"/>
          <w:lang w:eastAsia="zh-CN"/>
        </w:rPr>
        <w:t>, y</w:t>
      </w:r>
      <w:r w:rsidRPr="00A16248">
        <w:rPr>
          <w:sz w:val="21"/>
          <w:szCs w:val="21"/>
          <w:lang w:eastAsia="zh-CN"/>
        </w:rPr>
        <w:t xml:space="preserve">aw </w:t>
      </w:r>
      <w:r w:rsidRPr="00A16248">
        <w:rPr>
          <w:rFonts w:hint="eastAsia"/>
          <w:sz w:val="21"/>
          <w:szCs w:val="21"/>
          <w:lang w:eastAsia="zh-CN"/>
        </w:rPr>
        <w:t>and r</w:t>
      </w:r>
      <w:r w:rsidRPr="00A16248">
        <w:rPr>
          <w:sz w:val="21"/>
          <w:szCs w:val="21"/>
          <w:lang w:eastAsia="zh-CN"/>
        </w:rPr>
        <w:t>oll</w:t>
      </w:r>
      <w:r w:rsidRPr="00A16248">
        <w:rPr>
          <w:rFonts w:hint="eastAsia"/>
          <w:sz w:val="21"/>
          <w:szCs w:val="21"/>
          <w:lang w:eastAsia="zh-CN"/>
        </w:rPr>
        <w:t xml:space="preserve">) in real-time. But none of the existing schemes make use of this measurable information </w:t>
      </w:r>
      <w:r w:rsidRPr="00A16248">
        <w:rPr>
          <w:sz w:val="21"/>
          <w:szCs w:val="21"/>
          <w:lang w:eastAsia="zh-CN"/>
        </w:rPr>
        <w:t>effectively</w:t>
      </w:r>
      <w:r w:rsidRPr="00A16248">
        <w:rPr>
          <w:rFonts w:hint="eastAsia"/>
          <w:sz w:val="21"/>
          <w:szCs w:val="21"/>
          <w:lang w:eastAsia="zh-CN"/>
        </w:rPr>
        <w:t xml:space="preserve">. In this paper, a new scheme is brought up to strengthen decoupling-ability of seeker after making full use of the measurable missile rate. </w:t>
      </w:r>
    </w:p>
    <w:p w:rsidR="00734ACB" w:rsidRPr="00A16248" w:rsidRDefault="00734ACB" w:rsidP="00734ACB">
      <w:pPr>
        <w:pStyle w:val="Text"/>
        <w:ind w:firstLineChars="200" w:firstLine="420"/>
        <w:rPr>
          <w:sz w:val="21"/>
          <w:szCs w:val="21"/>
          <w:lang w:eastAsia="zh-CN"/>
        </w:rPr>
      </w:pPr>
      <w:r w:rsidRPr="00A16248">
        <w:rPr>
          <w:rFonts w:hint="eastAsia"/>
          <w:sz w:val="21"/>
          <w:szCs w:val="21"/>
          <w:lang w:eastAsia="zh-CN"/>
        </w:rPr>
        <w:t xml:space="preserve">This paper is </w:t>
      </w:r>
      <w:r w:rsidRPr="00A16248">
        <w:rPr>
          <w:sz w:val="21"/>
          <w:szCs w:val="21"/>
          <w:lang w:eastAsia="zh-CN"/>
        </w:rPr>
        <w:t>organized</w:t>
      </w:r>
      <w:r w:rsidRPr="00A16248">
        <w:rPr>
          <w:rFonts w:hint="eastAsia"/>
          <w:sz w:val="21"/>
          <w:szCs w:val="21"/>
          <w:lang w:eastAsia="zh-CN"/>
        </w:rPr>
        <w:t xml:space="preserve"> as follows:</w:t>
      </w:r>
    </w:p>
    <w:p w:rsidR="00734ACB" w:rsidRDefault="00734ACB" w:rsidP="00734ACB">
      <w:pPr>
        <w:pStyle w:val="Text"/>
        <w:ind w:firstLineChars="200" w:firstLine="420"/>
        <w:rPr>
          <w:rFonts w:hint="eastAsia"/>
          <w:sz w:val="18"/>
          <w:szCs w:val="18"/>
        </w:rPr>
      </w:pPr>
      <w:r w:rsidRPr="00A16248">
        <w:rPr>
          <w:rFonts w:hint="eastAsia"/>
          <w:sz w:val="21"/>
          <w:szCs w:val="21"/>
          <w:lang w:eastAsia="zh-CN"/>
        </w:rPr>
        <w:t xml:space="preserve">Section </w:t>
      </w:r>
      <w:r w:rsidRPr="00A16248">
        <w:rPr>
          <w:sz w:val="21"/>
          <w:szCs w:val="21"/>
          <w:lang w:eastAsia="zh-CN"/>
        </w:rPr>
        <w:fldChar w:fldCharType="begin"/>
      </w:r>
      <w:r w:rsidRPr="00A16248">
        <w:rPr>
          <w:sz w:val="21"/>
          <w:szCs w:val="21"/>
          <w:lang w:eastAsia="zh-CN"/>
        </w:rPr>
        <w:instrText xml:space="preserve"> </w:instrText>
      </w:r>
      <w:r w:rsidRPr="00A16248">
        <w:rPr>
          <w:rFonts w:hint="eastAsia"/>
          <w:sz w:val="21"/>
          <w:szCs w:val="21"/>
          <w:lang w:eastAsia="zh-CN"/>
        </w:rPr>
        <w:instrText>= 2 \* ROMAN</w:instrText>
      </w:r>
      <w:r w:rsidRPr="00A16248">
        <w:rPr>
          <w:sz w:val="21"/>
          <w:szCs w:val="21"/>
          <w:lang w:eastAsia="zh-CN"/>
        </w:rPr>
        <w:instrText xml:space="preserve"> </w:instrText>
      </w:r>
      <w:r w:rsidRPr="00A16248">
        <w:rPr>
          <w:sz w:val="21"/>
          <w:szCs w:val="21"/>
          <w:lang w:eastAsia="zh-CN"/>
        </w:rPr>
        <w:fldChar w:fldCharType="separate"/>
      </w:r>
      <w:r w:rsidRPr="00A16248">
        <w:rPr>
          <w:sz w:val="21"/>
          <w:szCs w:val="21"/>
          <w:lang w:eastAsia="zh-CN"/>
        </w:rPr>
        <w:t>II</w:t>
      </w:r>
      <w:r w:rsidRPr="00A16248">
        <w:rPr>
          <w:sz w:val="21"/>
          <w:szCs w:val="21"/>
          <w:lang w:eastAsia="zh-CN"/>
        </w:rPr>
        <w:fldChar w:fldCharType="end"/>
      </w:r>
      <w:r w:rsidRPr="00A16248">
        <w:rPr>
          <w:rFonts w:hint="eastAsia"/>
          <w:sz w:val="21"/>
          <w:szCs w:val="21"/>
          <w:lang w:eastAsia="zh-CN"/>
        </w:rPr>
        <w:t xml:space="preserve"> gives the problem formulation of seeker</w:t>
      </w:r>
      <w:r w:rsidRPr="00A16248">
        <w:rPr>
          <w:sz w:val="21"/>
          <w:szCs w:val="21"/>
          <w:lang w:eastAsia="zh-CN"/>
        </w:rPr>
        <w:t>’</w:t>
      </w:r>
      <w:r w:rsidRPr="00A16248">
        <w:rPr>
          <w:rFonts w:hint="eastAsia"/>
          <w:sz w:val="21"/>
          <w:szCs w:val="21"/>
          <w:lang w:eastAsia="zh-CN"/>
        </w:rPr>
        <w:t xml:space="preserve">s decoupling and tracking. In section </w:t>
      </w:r>
      <w:r w:rsidRPr="00A16248">
        <w:rPr>
          <w:sz w:val="21"/>
          <w:szCs w:val="21"/>
          <w:lang w:eastAsia="zh-CN"/>
        </w:rPr>
        <w:fldChar w:fldCharType="begin"/>
      </w:r>
      <w:r w:rsidRPr="00A16248">
        <w:rPr>
          <w:sz w:val="21"/>
          <w:szCs w:val="21"/>
          <w:lang w:eastAsia="zh-CN"/>
        </w:rPr>
        <w:instrText xml:space="preserve"> </w:instrText>
      </w:r>
      <w:r w:rsidRPr="00A16248">
        <w:rPr>
          <w:rFonts w:hint="eastAsia"/>
          <w:sz w:val="21"/>
          <w:szCs w:val="21"/>
          <w:lang w:eastAsia="zh-CN"/>
        </w:rPr>
        <w:instrText>= 3 \* ROMAN</w:instrText>
      </w:r>
      <w:r w:rsidRPr="00A16248">
        <w:rPr>
          <w:sz w:val="21"/>
          <w:szCs w:val="21"/>
          <w:lang w:eastAsia="zh-CN"/>
        </w:rPr>
        <w:instrText xml:space="preserve"> </w:instrText>
      </w:r>
      <w:r w:rsidRPr="00A16248">
        <w:rPr>
          <w:sz w:val="21"/>
          <w:szCs w:val="21"/>
          <w:lang w:eastAsia="zh-CN"/>
        </w:rPr>
        <w:fldChar w:fldCharType="separate"/>
      </w:r>
      <w:r w:rsidRPr="00A16248">
        <w:rPr>
          <w:sz w:val="21"/>
          <w:szCs w:val="21"/>
          <w:lang w:eastAsia="zh-CN"/>
        </w:rPr>
        <w:t>III</w:t>
      </w:r>
      <w:r w:rsidRPr="00A16248">
        <w:rPr>
          <w:sz w:val="21"/>
          <w:szCs w:val="21"/>
          <w:lang w:eastAsia="zh-CN"/>
        </w:rPr>
        <w:fldChar w:fldCharType="end"/>
      </w:r>
      <w:r w:rsidRPr="00A16248">
        <w:rPr>
          <w:rFonts w:hint="eastAsia"/>
          <w:sz w:val="21"/>
          <w:szCs w:val="21"/>
          <w:lang w:eastAsia="zh-CN"/>
        </w:rPr>
        <w:t xml:space="preserve">, a new decoupling scheme, disturbance compensation (DC for short) scheme is proposed and analyzed in detail. After that, simulation and analysis about performances including tracking ability and noise rejection, especially decoupling-ability is done to compare DC scheme and two existing scheme (TML and LOS scheme) in section </w:t>
      </w:r>
      <w:r w:rsidRPr="00A16248">
        <w:rPr>
          <w:sz w:val="21"/>
          <w:szCs w:val="21"/>
          <w:lang w:eastAsia="zh-CN"/>
        </w:rPr>
        <w:fldChar w:fldCharType="begin"/>
      </w:r>
      <w:r w:rsidRPr="00A16248">
        <w:rPr>
          <w:sz w:val="21"/>
          <w:szCs w:val="21"/>
          <w:lang w:eastAsia="zh-CN"/>
        </w:rPr>
        <w:instrText xml:space="preserve"> </w:instrText>
      </w:r>
      <w:r w:rsidRPr="00A16248">
        <w:rPr>
          <w:rFonts w:hint="eastAsia"/>
          <w:sz w:val="21"/>
          <w:szCs w:val="21"/>
          <w:lang w:eastAsia="zh-CN"/>
        </w:rPr>
        <w:instrText>= 4 \* ROMAN</w:instrText>
      </w:r>
      <w:r w:rsidRPr="00A16248">
        <w:rPr>
          <w:sz w:val="21"/>
          <w:szCs w:val="21"/>
          <w:lang w:eastAsia="zh-CN"/>
        </w:rPr>
        <w:instrText xml:space="preserve"> </w:instrText>
      </w:r>
      <w:r w:rsidRPr="00A16248">
        <w:rPr>
          <w:sz w:val="21"/>
          <w:szCs w:val="21"/>
          <w:lang w:eastAsia="zh-CN"/>
        </w:rPr>
        <w:fldChar w:fldCharType="separate"/>
      </w:r>
      <w:r w:rsidRPr="00A16248">
        <w:rPr>
          <w:sz w:val="21"/>
          <w:szCs w:val="21"/>
          <w:lang w:eastAsia="zh-CN"/>
        </w:rPr>
        <w:t>IV</w:t>
      </w:r>
      <w:r w:rsidRPr="00A16248">
        <w:rPr>
          <w:sz w:val="21"/>
          <w:szCs w:val="21"/>
          <w:lang w:eastAsia="zh-CN"/>
        </w:rPr>
        <w:fldChar w:fldCharType="end"/>
      </w:r>
      <w:r w:rsidRPr="00A16248">
        <w:rPr>
          <w:rFonts w:hint="eastAsia"/>
          <w:sz w:val="21"/>
          <w:szCs w:val="21"/>
          <w:lang w:eastAsia="zh-CN"/>
        </w:rPr>
        <w:t>. Finally, we conclude this paper with several conclusions.</w:t>
      </w:r>
    </w:p>
    <w:p w:rsidR="007D5D5C" w:rsidRPr="00A16248" w:rsidRDefault="007D5D5C" w:rsidP="007D5D5C">
      <w:pPr>
        <w:pStyle w:val="a8"/>
        <w:tabs>
          <w:tab w:val="clear" w:pos="798"/>
          <w:tab w:val="left" w:pos="360"/>
        </w:tabs>
        <w:spacing w:before="160" w:after="160"/>
        <w:ind w:left="0" w:firstLineChars="0" w:firstLine="0"/>
        <w:jc w:val="left"/>
        <w:rPr>
          <w:sz w:val="28"/>
          <w:szCs w:val="28"/>
        </w:rPr>
      </w:pPr>
      <w:r>
        <w:rPr>
          <w:rFonts w:hint="eastAsia"/>
          <w:sz w:val="28"/>
          <w:szCs w:val="28"/>
        </w:rPr>
        <w:t>1.</w:t>
      </w:r>
      <w:r>
        <w:rPr>
          <w:rFonts w:hint="eastAsia"/>
          <w:sz w:val="28"/>
          <w:szCs w:val="28"/>
        </w:rPr>
        <w:tab/>
      </w:r>
      <w:r w:rsidRPr="00A16248">
        <w:rPr>
          <w:rFonts w:hint="eastAsia"/>
          <w:sz w:val="28"/>
          <w:szCs w:val="28"/>
        </w:rPr>
        <w:t>Problem Formulation</w:t>
      </w:r>
    </w:p>
    <w:p w:rsidR="007D5D5C" w:rsidRPr="00BF4949" w:rsidRDefault="007D5D5C" w:rsidP="00BF4949">
      <w:pPr>
        <w:pStyle w:val="Text"/>
        <w:spacing w:beforeLines="25" w:before="78" w:afterLines="25" w:after="78" w:line="240" w:lineRule="auto"/>
        <w:ind w:firstLine="0"/>
        <w:rPr>
          <w:b/>
          <w:sz w:val="21"/>
          <w:szCs w:val="21"/>
          <w:lang w:eastAsia="zh-CN"/>
        </w:rPr>
      </w:pPr>
      <w:r w:rsidRPr="00BF4949">
        <w:rPr>
          <w:rFonts w:hint="eastAsia"/>
          <w:b/>
          <w:sz w:val="21"/>
          <w:szCs w:val="21"/>
          <w:lang w:eastAsia="zh-CN"/>
        </w:rPr>
        <w:t>1.1Basic Control Structure of Seeker</w:t>
      </w:r>
    </w:p>
    <w:p w:rsidR="007D5D5C" w:rsidRDefault="007D5D5C" w:rsidP="007D5D5C">
      <w:pPr>
        <w:pStyle w:val="Text"/>
        <w:ind w:firstLineChars="200" w:firstLine="420"/>
        <w:rPr>
          <w:rFonts w:hint="eastAsia"/>
          <w:sz w:val="21"/>
          <w:szCs w:val="21"/>
          <w:lang w:eastAsia="zh-CN"/>
        </w:rPr>
      </w:pPr>
      <w:r w:rsidRPr="00A16248">
        <w:rPr>
          <w:rFonts w:hint="eastAsia"/>
          <w:sz w:val="21"/>
          <w:szCs w:val="21"/>
          <w:lang w:eastAsia="zh-CN"/>
        </w:rPr>
        <w:t xml:space="preserve">Seekers are used to tracking a moving target by </w:t>
      </w:r>
      <w:r w:rsidRPr="00A16248">
        <w:rPr>
          <w:sz w:val="21"/>
          <w:szCs w:val="21"/>
          <w:lang w:eastAsia="zh-CN"/>
        </w:rPr>
        <w:t>orienting</w:t>
      </w:r>
      <w:r w:rsidRPr="00A16248">
        <w:rPr>
          <w:rFonts w:hint="eastAsia"/>
          <w:sz w:val="21"/>
          <w:szCs w:val="21"/>
          <w:lang w:eastAsia="zh-CN"/>
        </w:rPr>
        <w:t xml:space="preserve"> its antenna so as to always point towards the target. A seeker makes use of a receiver, a angle gyro fixed on its antenna and a servo system (always a motor with controller) to work. In </w:t>
      </w:r>
      <w:r w:rsidRPr="00A16248">
        <w:rPr>
          <w:sz w:val="21"/>
          <w:szCs w:val="21"/>
          <w:lang w:eastAsia="zh-CN"/>
        </w:rPr>
        <w:t>absence</w:t>
      </w:r>
      <w:r w:rsidRPr="00A16248">
        <w:rPr>
          <w:rFonts w:hint="eastAsia"/>
          <w:sz w:val="21"/>
          <w:szCs w:val="21"/>
          <w:lang w:eastAsia="zh-CN"/>
        </w:rPr>
        <w:t xml:space="preserve"> of noise, its basic control structure is shown in Fig. 1.</w:t>
      </w:r>
    </w:p>
    <w:p w:rsidR="007D5D5C" w:rsidRDefault="007D5D5C" w:rsidP="007D5D5C">
      <w:pPr>
        <w:pStyle w:val="Text"/>
        <w:keepNext/>
        <w:ind w:firstLine="0"/>
        <w:jc w:val="center"/>
      </w:pPr>
      <w:r>
        <w:object w:dxaOrig="6418" w:dyaOrig="3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142.5pt" o:ole="">
            <v:imagedata r:id="rId10" o:title="" cropright="2029f"/>
          </v:shape>
          <o:OLEObject Type="Embed" ProgID="Visio.Drawing.11" ShapeID="_x0000_i1025" DrawAspect="Content" ObjectID="_1621628839" r:id="rId11"/>
        </w:object>
      </w:r>
    </w:p>
    <w:p w:rsidR="007D5D5C" w:rsidRPr="000E300B" w:rsidRDefault="007D5D5C" w:rsidP="007D5D5C">
      <w:pPr>
        <w:pStyle w:val="a9"/>
        <w:jc w:val="center"/>
        <w:rPr>
          <w:rFonts w:ascii="Times New Roman" w:hAnsi="Times New Roman"/>
          <w:sz w:val="16"/>
        </w:rPr>
      </w:pPr>
      <w:r w:rsidRPr="000E300B">
        <w:rPr>
          <w:rFonts w:ascii="Times New Roman" w:hAnsi="Times New Roman"/>
          <w:sz w:val="16"/>
        </w:rPr>
        <w:t xml:space="preserve">Fig. </w:t>
      </w:r>
      <w:r w:rsidRPr="000E300B">
        <w:rPr>
          <w:rFonts w:ascii="Times New Roman" w:hAnsi="Times New Roman"/>
          <w:sz w:val="16"/>
        </w:rPr>
        <w:fldChar w:fldCharType="begin"/>
      </w:r>
      <w:r w:rsidRPr="000E300B">
        <w:rPr>
          <w:rFonts w:ascii="Times New Roman" w:hAnsi="Times New Roman"/>
          <w:sz w:val="16"/>
        </w:rPr>
        <w:instrText xml:space="preserve"> SEQ Fig. \* ARABIC </w:instrText>
      </w:r>
      <w:r w:rsidRPr="000E300B">
        <w:rPr>
          <w:rFonts w:ascii="Times New Roman" w:hAnsi="Times New Roman"/>
          <w:sz w:val="16"/>
        </w:rPr>
        <w:fldChar w:fldCharType="separate"/>
      </w:r>
      <w:r w:rsidR="004E0E7D">
        <w:rPr>
          <w:rFonts w:ascii="Times New Roman" w:hAnsi="Times New Roman"/>
          <w:noProof/>
          <w:sz w:val="16"/>
        </w:rPr>
        <w:t>1</w:t>
      </w:r>
      <w:r w:rsidRPr="000E300B">
        <w:rPr>
          <w:rFonts w:ascii="Times New Roman" w:hAnsi="Times New Roman"/>
          <w:sz w:val="16"/>
        </w:rPr>
        <w:fldChar w:fldCharType="end"/>
      </w:r>
      <w:r w:rsidRPr="000E300B">
        <w:rPr>
          <w:rFonts w:ascii="Times New Roman" w:hAnsi="Times New Roman" w:hint="eastAsia"/>
          <w:sz w:val="16"/>
        </w:rPr>
        <w:t xml:space="preserve">  Basic Control Structure of Seeker</w:t>
      </w:r>
    </w:p>
    <w:p w:rsidR="007D5D5C" w:rsidRPr="00A16248" w:rsidRDefault="007D5D5C" w:rsidP="007D5D5C">
      <w:pPr>
        <w:pStyle w:val="Text"/>
        <w:ind w:firstLineChars="200" w:firstLine="420"/>
        <w:rPr>
          <w:sz w:val="21"/>
          <w:szCs w:val="21"/>
          <w:lang w:eastAsia="zh-CN"/>
        </w:rPr>
      </w:pPr>
      <w:r w:rsidRPr="00A16248">
        <w:rPr>
          <w:rFonts w:hint="eastAsia"/>
          <w:sz w:val="21"/>
          <w:szCs w:val="21"/>
          <w:lang w:eastAsia="zh-CN"/>
        </w:rPr>
        <w:t>Its working principle is stated by the following:</w:t>
      </w:r>
    </w:p>
    <w:p w:rsidR="007D5D5C" w:rsidRPr="00A16248" w:rsidRDefault="007D5D5C" w:rsidP="007D5D5C">
      <w:pPr>
        <w:pStyle w:val="Text"/>
        <w:ind w:firstLineChars="200" w:firstLine="420"/>
        <w:rPr>
          <w:sz w:val="21"/>
          <w:szCs w:val="21"/>
          <w:lang w:eastAsia="zh-CN"/>
        </w:rPr>
      </w:pPr>
      <w:r w:rsidRPr="00A16248">
        <w:rPr>
          <w:rFonts w:hint="eastAsia"/>
          <w:sz w:val="21"/>
          <w:szCs w:val="21"/>
          <w:lang w:eastAsia="zh-CN"/>
        </w:rPr>
        <w:t xml:space="preserve">The tracking-loop of seeker is formed by a </w:t>
      </w:r>
      <w:r w:rsidRPr="00A16248">
        <w:rPr>
          <w:sz w:val="21"/>
          <w:szCs w:val="21"/>
          <w:lang w:eastAsia="zh-CN"/>
        </w:rPr>
        <w:t>receiver</w:t>
      </w:r>
      <w:r w:rsidRPr="00A16248">
        <w:rPr>
          <w:rFonts w:hint="eastAsia"/>
          <w:sz w:val="21"/>
          <w:szCs w:val="21"/>
          <w:lang w:eastAsia="zh-CN"/>
        </w:rPr>
        <w:t xml:space="preserve"> and a stabilization-loop which is an inner loop of the tracking-loop. Receiver is a kind of sensor </w:t>
      </w:r>
      <w:r w:rsidRPr="00A16248">
        <w:rPr>
          <w:rFonts w:hint="eastAsia"/>
          <w:sz w:val="21"/>
          <w:szCs w:val="21"/>
          <w:lang w:eastAsia="zh-CN"/>
        </w:rPr>
        <w:t xml:space="preserve">for angular measurement whose output voltage is </w:t>
      </w:r>
      <w:r w:rsidRPr="00A16248">
        <w:rPr>
          <w:sz w:val="21"/>
          <w:szCs w:val="21"/>
          <w:lang w:eastAsia="zh-CN"/>
        </w:rPr>
        <w:t>in proportion to</w:t>
      </w:r>
      <w:r w:rsidRPr="00A16248">
        <w:rPr>
          <w:rFonts w:hint="eastAsia"/>
          <w:sz w:val="21"/>
          <w:szCs w:val="21"/>
          <w:lang w:eastAsia="zh-CN"/>
        </w:rPr>
        <w:t xml:space="preserve"> its input error angular. When antenna is not pointing to the target exactly, the receiver outputs a voltage in proportion to the pointing error. To make sure that the antenna pointing is stable in the inertial coordinates, </w:t>
      </w:r>
      <w:r w:rsidRPr="00A16248">
        <w:rPr>
          <w:sz w:val="21"/>
          <w:szCs w:val="21"/>
          <w:lang w:eastAsia="zh-CN"/>
        </w:rPr>
        <w:t>transport motion</w:t>
      </w:r>
      <w:r w:rsidRPr="00A16248">
        <w:rPr>
          <w:rFonts w:hint="eastAsia"/>
          <w:sz w:val="21"/>
          <w:szCs w:val="21"/>
          <w:lang w:eastAsia="zh-CN"/>
        </w:rPr>
        <w:t xml:space="preserve"> caused by the body must be </w:t>
      </w:r>
      <w:r w:rsidRPr="00A16248">
        <w:rPr>
          <w:sz w:val="21"/>
          <w:szCs w:val="21"/>
          <w:lang w:eastAsia="zh-CN"/>
        </w:rPr>
        <w:t xml:space="preserve">separated </w:t>
      </w:r>
      <w:r w:rsidRPr="00A16248">
        <w:rPr>
          <w:rFonts w:hint="eastAsia"/>
          <w:sz w:val="21"/>
          <w:szCs w:val="21"/>
          <w:lang w:eastAsia="zh-CN"/>
        </w:rPr>
        <w:t xml:space="preserve">from the antenna because the seeker works on a moving missile </w:t>
      </w:r>
      <w:r w:rsidRPr="007D5D5C">
        <w:rPr>
          <w:rFonts w:hint="eastAsia"/>
          <w:sz w:val="21"/>
          <w:szCs w:val="21"/>
          <w:lang w:eastAsia="zh-CN"/>
        </w:rPr>
        <w:t>[4]</w:t>
      </w:r>
      <w:r w:rsidRPr="00A16248">
        <w:rPr>
          <w:rFonts w:hint="eastAsia"/>
          <w:sz w:val="21"/>
          <w:szCs w:val="21"/>
          <w:lang w:eastAsia="zh-CN"/>
        </w:rPr>
        <w:t>. For this reason, stabilization- loop is established in a way of feedback using servo system and angular rate gyro fixed on the antenna, and the gyro is installed in the feedback channel. When missile movement transfers to the antenna, feedback signal tapped from the gyro (voltage in proportion to turning rate of antenna pointing in relative to inertial space) drives the s</w:t>
      </w:r>
      <w:r w:rsidRPr="00A16248">
        <w:rPr>
          <w:sz w:val="21"/>
          <w:szCs w:val="21"/>
          <w:lang w:eastAsia="zh-CN"/>
        </w:rPr>
        <w:t>ervomechanism</w:t>
      </w:r>
      <w:r w:rsidRPr="00A16248">
        <w:rPr>
          <w:rFonts w:hint="eastAsia"/>
          <w:sz w:val="21"/>
          <w:szCs w:val="21"/>
          <w:lang w:eastAsia="zh-CN"/>
        </w:rPr>
        <w:t xml:space="preserve"> to rotate in </w:t>
      </w:r>
      <w:r w:rsidRPr="00A16248">
        <w:rPr>
          <w:sz w:val="21"/>
          <w:szCs w:val="21"/>
          <w:lang w:eastAsia="zh-CN"/>
        </w:rPr>
        <w:t>the opposite direction</w:t>
      </w:r>
      <w:r w:rsidRPr="00A16248">
        <w:rPr>
          <w:rFonts w:hint="eastAsia"/>
          <w:sz w:val="21"/>
          <w:szCs w:val="21"/>
          <w:lang w:eastAsia="zh-CN"/>
        </w:rPr>
        <w:t xml:space="preserve">, </w:t>
      </w:r>
      <w:r w:rsidRPr="00A16248">
        <w:rPr>
          <w:sz w:val="21"/>
          <w:szCs w:val="21"/>
          <w:lang w:eastAsia="zh-CN"/>
        </w:rPr>
        <w:t>annulling</w:t>
      </w:r>
      <w:r w:rsidRPr="00A16248">
        <w:rPr>
          <w:rFonts w:hint="eastAsia"/>
          <w:sz w:val="21"/>
          <w:szCs w:val="21"/>
          <w:lang w:eastAsia="zh-CN"/>
        </w:rPr>
        <w:t xml:space="preserve"> the effect of body rate disturbances in the synthesized antenna pointing rate.</w:t>
      </w:r>
    </w:p>
    <w:p w:rsidR="007D5D5C" w:rsidRPr="00A16248" w:rsidRDefault="007D5D5C" w:rsidP="007D5D5C">
      <w:pPr>
        <w:pStyle w:val="Text"/>
        <w:ind w:firstLineChars="200" w:firstLine="420"/>
        <w:rPr>
          <w:sz w:val="21"/>
          <w:szCs w:val="21"/>
          <w:lang w:eastAsia="zh-CN"/>
        </w:rPr>
      </w:pPr>
      <w:r w:rsidRPr="00A16248">
        <w:rPr>
          <w:rFonts w:hint="eastAsia"/>
          <w:sz w:val="21"/>
          <w:szCs w:val="21"/>
          <w:lang w:eastAsia="zh-CN"/>
        </w:rPr>
        <w:t xml:space="preserve">The </w:t>
      </w:r>
      <w:r w:rsidRPr="00A16248">
        <w:rPr>
          <w:sz w:val="21"/>
          <w:szCs w:val="21"/>
          <w:lang w:eastAsia="zh-CN"/>
        </w:rPr>
        <w:t>definition</w:t>
      </w:r>
      <w:r w:rsidRPr="00A16248">
        <w:rPr>
          <w:rFonts w:hint="eastAsia"/>
          <w:sz w:val="21"/>
          <w:szCs w:val="21"/>
          <w:lang w:eastAsia="zh-CN"/>
        </w:rPr>
        <w:t xml:space="preserve"> of </w:t>
      </w:r>
      <w:r w:rsidRPr="00A16248">
        <w:rPr>
          <w:sz w:val="21"/>
          <w:szCs w:val="21"/>
          <w:lang w:eastAsia="zh-CN"/>
        </w:rPr>
        <w:t>variables</w:t>
      </w:r>
      <w:r w:rsidRPr="00A16248">
        <w:rPr>
          <w:rFonts w:hint="eastAsia"/>
          <w:sz w:val="21"/>
          <w:szCs w:val="21"/>
          <w:lang w:eastAsia="zh-CN"/>
        </w:rPr>
        <w:t xml:space="preserve"> target LOS, antenna pointing, missile body axis, and inertial axis is shown in Fig. 2.</w:t>
      </w:r>
    </w:p>
    <w:p w:rsidR="007D5D5C" w:rsidRDefault="007D5D5C" w:rsidP="007D5D5C">
      <w:pPr>
        <w:pStyle w:val="Text"/>
        <w:keepNext/>
        <w:ind w:firstLine="0"/>
        <w:jc w:val="center"/>
      </w:pPr>
      <w:r>
        <w:object w:dxaOrig="6418" w:dyaOrig="3856">
          <v:shape id="_x0000_i1026" type="#_x0000_t75" style="width:189.75pt;height:141.75pt" o:ole="" o:allowoverlap="f">
            <v:imagedata r:id="rId12" o:title="" cropleft="10247f" cropright="2547f"/>
          </v:shape>
          <o:OLEObject Type="Embed" ProgID="Visio.Drawing.11" ShapeID="_x0000_i1026" DrawAspect="Content" ObjectID="_1621628840" r:id="rId13"/>
        </w:object>
      </w:r>
    </w:p>
    <w:p w:rsidR="007D5D5C" w:rsidRPr="00125358" w:rsidRDefault="007D5D5C" w:rsidP="007D5D5C">
      <w:pPr>
        <w:pStyle w:val="a9"/>
        <w:jc w:val="center"/>
        <w:rPr>
          <w:rFonts w:ascii="Times New Roman" w:hAnsi="Times New Roman"/>
          <w:sz w:val="16"/>
        </w:rPr>
      </w:pPr>
      <w:r w:rsidRPr="00963EE0">
        <w:rPr>
          <w:rFonts w:ascii="Times New Roman" w:hAnsi="Times New Roman"/>
          <w:sz w:val="16"/>
        </w:rPr>
        <w:t xml:space="preserve">Fig. </w:t>
      </w:r>
      <w:r w:rsidRPr="00963EE0">
        <w:rPr>
          <w:rFonts w:ascii="Times New Roman" w:hAnsi="Times New Roman"/>
          <w:sz w:val="16"/>
        </w:rPr>
        <w:fldChar w:fldCharType="begin"/>
      </w:r>
      <w:r w:rsidRPr="00963EE0">
        <w:rPr>
          <w:rFonts w:ascii="Times New Roman" w:hAnsi="Times New Roman"/>
          <w:sz w:val="16"/>
        </w:rPr>
        <w:instrText xml:space="preserve"> SEQ Fig. \* ARABIC </w:instrText>
      </w:r>
      <w:r w:rsidRPr="00963EE0">
        <w:rPr>
          <w:rFonts w:ascii="Times New Roman" w:hAnsi="Times New Roman"/>
          <w:sz w:val="16"/>
        </w:rPr>
        <w:fldChar w:fldCharType="separate"/>
      </w:r>
      <w:r w:rsidR="004E0E7D">
        <w:rPr>
          <w:rFonts w:ascii="Times New Roman" w:hAnsi="Times New Roman"/>
          <w:noProof/>
          <w:sz w:val="16"/>
        </w:rPr>
        <w:t>2</w:t>
      </w:r>
      <w:r w:rsidRPr="00963EE0">
        <w:rPr>
          <w:rFonts w:ascii="Times New Roman" w:hAnsi="Times New Roman"/>
          <w:sz w:val="16"/>
        </w:rPr>
        <w:fldChar w:fldCharType="end"/>
      </w:r>
      <w:r w:rsidRPr="00963EE0">
        <w:rPr>
          <w:rFonts w:ascii="Times New Roman" w:hAnsi="Times New Roman" w:hint="eastAsia"/>
          <w:sz w:val="16"/>
        </w:rPr>
        <w:t xml:space="preserve">  Defin</w:t>
      </w:r>
      <w:r>
        <w:rPr>
          <w:rFonts w:ascii="Times New Roman" w:hAnsi="Times New Roman" w:hint="eastAsia"/>
          <w:sz w:val="16"/>
        </w:rPr>
        <w:t>ition of V</w:t>
      </w:r>
      <w:r>
        <w:rPr>
          <w:rFonts w:ascii="Times New Roman" w:hAnsi="Times New Roman"/>
          <w:sz w:val="16"/>
        </w:rPr>
        <w:t>ariable</w:t>
      </w:r>
      <w:r>
        <w:rPr>
          <w:rFonts w:ascii="Times New Roman" w:hAnsi="Times New Roman" w:hint="eastAsia"/>
          <w:sz w:val="16"/>
        </w:rPr>
        <w:t>s</w:t>
      </w:r>
    </w:p>
    <w:p w:rsidR="007D5D5C" w:rsidRPr="00A16248" w:rsidRDefault="007D5D5C" w:rsidP="007D5D5C">
      <w:pPr>
        <w:pStyle w:val="Text"/>
        <w:ind w:firstLineChars="200" w:firstLine="420"/>
        <w:rPr>
          <w:sz w:val="21"/>
          <w:szCs w:val="21"/>
          <w:lang w:eastAsia="zh-CN"/>
        </w:rPr>
      </w:pPr>
      <w:r w:rsidRPr="00A16248">
        <w:rPr>
          <w:rFonts w:hint="eastAsia"/>
          <w:sz w:val="21"/>
          <w:szCs w:val="21"/>
          <w:lang w:eastAsia="zh-CN"/>
        </w:rPr>
        <w:t xml:space="preserve">Where </w:t>
      </w:r>
      <w:r w:rsidRPr="007D5D5C">
        <w:rPr>
          <w:rFonts w:hint="eastAsia"/>
          <w:sz w:val="21"/>
          <w:szCs w:val="21"/>
          <w:lang w:eastAsia="zh-CN"/>
        </w:rPr>
        <w:t>T</w:t>
      </w:r>
      <w:r w:rsidRPr="00A16248">
        <w:rPr>
          <w:rFonts w:hint="eastAsia"/>
          <w:sz w:val="21"/>
          <w:szCs w:val="21"/>
          <w:lang w:eastAsia="zh-CN"/>
        </w:rPr>
        <w:t xml:space="preserve"> represents target,</w:t>
      </w:r>
      <w:r w:rsidRPr="00A16248">
        <w:rPr>
          <w:sz w:val="21"/>
          <w:szCs w:val="21"/>
          <w:lang w:eastAsia="zh-CN"/>
        </w:rPr>
        <w:t xml:space="preserve"> </w:t>
      </w:r>
      <w:r w:rsidRPr="007D5D5C">
        <w:rPr>
          <w:rFonts w:hint="eastAsia"/>
          <w:sz w:val="21"/>
          <w:szCs w:val="21"/>
          <w:lang w:eastAsia="zh-CN"/>
        </w:rPr>
        <w:t>A</w:t>
      </w:r>
      <w:r w:rsidRPr="00A16248">
        <w:rPr>
          <w:rFonts w:hint="eastAsia"/>
          <w:sz w:val="21"/>
          <w:szCs w:val="21"/>
          <w:lang w:eastAsia="zh-CN"/>
        </w:rPr>
        <w:t xml:space="preserve"> represents antenna and </w:t>
      </w:r>
      <w:r w:rsidRPr="007D5D5C">
        <w:rPr>
          <w:rFonts w:hint="eastAsia"/>
          <w:sz w:val="21"/>
          <w:szCs w:val="21"/>
          <w:lang w:eastAsia="zh-CN"/>
        </w:rPr>
        <w:t xml:space="preserve">x1 </w:t>
      </w:r>
      <w:r w:rsidRPr="00A16248">
        <w:rPr>
          <w:rFonts w:hint="eastAsia"/>
          <w:sz w:val="21"/>
          <w:szCs w:val="21"/>
          <w:lang w:eastAsia="zh-CN"/>
        </w:rPr>
        <w:t>represents missile body axis. The variables</w:t>
      </w:r>
      <w:r w:rsidRPr="007D5D5C">
        <w:rPr>
          <w:sz w:val="21"/>
          <w:szCs w:val="21"/>
          <w:lang w:eastAsia="zh-CN"/>
        </w:rPr>
        <w:object w:dxaOrig="200" w:dyaOrig="260">
          <v:shape id="_x0000_i1027" type="#_x0000_t75" style="width:9.75pt;height:12.75pt" o:ole="">
            <v:imagedata r:id="rId14" o:title=""/>
          </v:shape>
          <o:OLEObject Type="Embed" ProgID="Equation.DSMT4" ShapeID="_x0000_i1027" DrawAspect="Content" ObjectID="_1621628841" r:id="rId15"/>
        </w:object>
      </w:r>
      <w:r w:rsidRPr="00A16248">
        <w:rPr>
          <w:rFonts w:hint="eastAsia"/>
          <w:sz w:val="21"/>
          <w:szCs w:val="21"/>
          <w:lang w:eastAsia="zh-CN"/>
        </w:rPr>
        <w:t xml:space="preserve">, </w:t>
      </w:r>
      <w:r w:rsidRPr="007D5D5C">
        <w:rPr>
          <w:sz w:val="21"/>
          <w:szCs w:val="21"/>
          <w:lang w:eastAsia="zh-CN"/>
        </w:rPr>
        <w:object w:dxaOrig="220" w:dyaOrig="279">
          <v:shape id="_x0000_i1028" type="#_x0000_t75" style="width:11.25pt;height:14.25pt" o:ole="">
            <v:imagedata r:id="rId16" o:title=""/>
          </v:shape>
          <o:OLEObject Type="Embed" ProgID="Equation.DSMT4" ShapeID="_x0000_i1028" DrawAspect="Content" ObjectID="_1621628842" r:id="rId17"/>
        </w:object>
      </w:r>
      <w:r w:rsidRPr="00A16248">
        <w:rPr>
          <w:rFonts w:hint="eastAsia"/>
          <w:sz w:val="21"/>
          <w:szCs w:val="21"/>
          <w:lang w:eastAsia="zh-CN"/>
        </w:rPr>
        <w:t xml:space="preserve">, </w:t>
      </w:r>
      <w:r w:rsidRPr="007D5D5C">
        <w:rPr>
          <w:sz w:val="21"/>
          <w:szCs w:val="21"/>
          <w:lang w:eastAsia="zh-CN"/>
        </w:rPr>
        <w:object w:dxaOrig="220" w:dyaOrig="260">
          <v:shape id="_x0000_i1029" type="#_x0000_t75" style="width:11.25pt;height:12.75pt" o:ole="">
            <v:imagedata r:id="rId18" o:title=""/>
          </v:shape>
          <o:OLEObject Type="Embed" ProgID="Equation.DSMT4" ShapeID="_x0000_i1029" DrawAspect="Content" ObjectID="_1621628843" r:id="rId19"/>
        </w:object>
      </w:r>
      <w:r w:rsidRPr="00A16248">
        <w:rPr>
          <w:rFonts w:hint="eastAsia"/>
          <w:sz w:val="21"/>
          <w:szCs w:val="21"/>
          <w:lang w:eastAsia="zh-CN"/>
        </w:rPr>
        <w:t xml:space="preserve">, </w:t>
      </w:r>
      <w:r w:rsidRPr="007D5D5C">
        <w:rPr>
          <w:sz w:val="21"/>
          <w:szCs w:val="21"/>
          <w:lang w:eastAsia="zh-CN"/>
        </w:rPr>
        <w:object w:dxaOrig="200" w:dyaOrig="320">
          <v:shape id="_x0000_i1030" type="#_x0000_t75" style="width:9.75pt;height:15.75pt" o:ole="">
            <v:imagedata r:id="rId20" o:title=""/>
          </v:shape>
          <o:OLEObject Type="Embed" ProgID="Equation.DSMT4" ShapeID="_x0000_i1030" DrawAspect="Content" ObjectID="_1621628844" r:id="rId21"/>
        </w:object>
      </w:r>
      <w:r w:rsidRPr="00A16248">
        <w:rPr>
          <w:rFonts w:hint="eastAsia"/>
          <w:sz w:val="21"/>
          <w:szCs w:val="21"/>
          <w:lang w:eastAsia="zh-CN"/>
        </w:rPr>
        <w:t xml:space="preserve"> and </w:t>
      </w:r>
      <w:r w:rsidRPr="007D5D5C">
        <w:rPr>
          <w:sz w:val="21"/>
          <w:szCs w:val="21"/>
          <w:lang w:eastAsia="zh-CN"/>
        </w:rPr>
        <w:object w:dxaOrig="360" w:dyaOrig="279">
          <v:shape id="_x0000_i1031" type="#_x0000_t75" style="width:18pt;height:14.25pt" o:ole="">
            <v:imagedata r:id="rId22" o:title=""/>
          </v:shape>
          <o:OLEObject Type="Embed" ProgID="Equation.DSMT4" ShapeID="_x0000_i1031" DrawAspect="Content" ObjectID="_1621628845" r:id="rId23"/>
        </w:object>
      </w:r>
      <w:r w:rsidRPr="00A16248">
        <w:rPr>
          <w:rFonts w:hint="eastAsia"/>
          <w:sz w:val="21"/>
          <w:szCs w:val="21"/>
          <w:lang w:eastAsia="zh-CN"/>
        </w:rPr>
        <w:t xml:space="preserve"> are defined to be LOS angle, missile body attitude angle, </w:t>
      </w:r>
      <w:r w:rsidRPr="00A16248">
        <w:rPr>
          <w:sz w:val="21"/>
          <w:szCs w:val="21"/>
          <w:lang w:eastAsia="zh-CN"/>
        </w:rPr>
        <w:t>antenna</w:t>
      </w:r>
      <w:r w:rsidRPr="00A16248">
        <w:rPr>
          <w:rFonts w:hint="eastAsia"/>
          <w:sz w:val="21"/>
          <w:szCs w:val="21"/>
          <w:lang w:eastAsia="zh-CN"/>
        </w:rPr>
        <w:t xml:space="preserve"> pointing angle, gimbal angle (angle between antenna and missile body axis), and antenna pointing error angle s</w:t>
      </w:r>
      <w:r w:rsidRPr="00A16248">
        <w:rPr>
          <w:sz w:val="21"/>
          <w:szCs w:val="21"/>
          <w:lang w:eastAsia="zh-CN"/>
        </w:rPr>
        <w:t>eparately</w:t>
      </w:r>
      <w:r w:rsidRPr="00A16248">
        <w:rPr>
          <w:rFonts w:hint="eastAsia"/>
          <w:sz w:val="21"/>
          <w:szCs w:val="21"/>
          <w:lang w:eastAsia="zh-CN"/>
        </w:rPr>
        <w:t>.</w:t>
      </w:r>
    </w:p>
    <w:p w:rsidR="007D5D5C" w:rsidRPr="007D5D5C" w:rsidRDefault="007D5D5C" w:rsidP="00BF4949">
      <w:pPr>
        <w:pStyle w:val="Text"/>
        <w:spacing w:beforeLines="25" w:before="78" w:afterLines="25" w:after="78" w:line="240" w:lineRule="auto"/>
        <w:ind w:firstLine="0"/>
        <w:rPr>
          <w:b/>
          <w:sz w:val="21"/>
          <w:szCs w:val="21"/>
          <w:lang w:eastAsia="zh-CN"/>
        </w:rPr>
      </w:pPr>
      <w:r w:rsidRPr="007D5D5C">
        <w:rPr>
          <w:rFonts w:hint="eastAsia"/>
          <w:b/>
          <w:sz w:val="21"/>
          <w:szCs w:val="21"/>
          <w:lang w:eastAsia="zh-CN"/>
        </w:rPr>
        <w:t>1.2Decoupling Performance Restrictions</w:t>
      </w:r>
    </w:p>
    <w:p w:rsidR="007D5D5C" w:rsidRPr="00A16248" w:rsidRDefault="007D5D5C" w:rsidP="007D5D5C">
      <w:pPr>
        <w:pStyle w:val="Text"/>
        <w:ind w:firstLineChars="200" w:firstLine="420"/>
        <w:rPr>
          <w:sz w:val="21"/>
          <w:szCs w:val="21"/>
          <w:lang w:eastAsia="zh-CN"/>
        </w:rPr>
      </w:pPr>
      <w:r w:rsidRPr="00A16248">
        <w:rPr>
          <w:rFonts w:hint="eastAsia"/>
          <w:sz w:val="21"/>
          <w:szCs w:val="21"/>
          <w:lang w:eastAsia="zh-CN"/>
        </w:rPr>
        <w:t xml:space="preserve">Decoupling-ability is always limited by time constants of gyro and motor. This can be </w:t>
      </w:r>
      <w:r w:rsidRPr="00A16248">
        <w:rPr>
          <w:sz w:val="21"/>
          <w:szCs w:val="21"/>
          <w:lang w:eastAsia="zh-CN"/>
        </w:rPr>
        <w:t>explained</w:t>
      </w:r>
      <w:r w:rsidRPr="00A16248">
        <w:rPr>
          <w:rFonts w:hint="eastAsia"/>
          <w:sz w:val="21"/>
          <w:szCs w:val="21"/>
          <w:lang w:eastAsia="zh-CN"/>
        </w:rPr>
        <w:t xml:space="preserve"> by </w:t>
      </w:r>
      <w:r w:rsidRPr="00A16248">
        <w:rPr>
          <w:rFonts w:hint="eastAsia"/>
          <w:sz w:val="21"/>
          <w:szCs w:val="21"/>
          <w:lang w:eastAsia="zh-CN"/>
        </w:rPr>
        <w:lastRenderedPageBreak/>
        <w:t>the following analysis:</w:t>
      </w:r>
    </w:p>
    <w:p w:rsidR="007D5D5C" w:rsidRDefault="007D5D5C" w:rsidP="007D5D5C">
      <w:pPr>
        <w:pStyle w:val="Text"/>
        <w:ind w:firstLineChars="200" w:firstLine="420"/>
        <w:rPr>
          <w:rFonts w:hint="eastAsia"/>
          <w:sz w:val="21"/>
          <w:szCs w:val="21"/>
          <w:lang w:eastAsia="zh-CN"/>
        </w:rPr>
      </w:pPr>
      <w:r w:rsidRPr="00A16248">
        <w:rPr>
          <w:rFonts w:hint="eastAsia"/>
          <w:sz w:val="21"/>
          <w:szCs w:val="21"/>
          <w:lang w:eastAsia="zh-CN"/>
        </w:rPr>
        <w:t xml:space="preserve">Ignore controller of the motor for convenience, and isolate </w:t>
      </w:r>
      <w:r w:rsidRPr="00A16248">
        <w:rPr>
          <w:sz w:val="21"/>
          <w:szCs w:val="21"/>
          <w:lang w:eastAsia="zh-CN"/>
        </w:rPr>
        <w:t>stabilization</w:t>
      </w:r>
      <w:r w:rsidRPr="00A16248">
        <w:rPr>
          <w:rFonts w:hint="eastAsia"/>
          <w:sz w:val="21"/>
          <w:szCs w:val="21"/>
          <w:lang w:eastAsia="zh-CN"/>
        </w:rPr>
        <w:t>-loop of seeker from the whole seeker</w:t>
      </w:r>
      <w:r w:rsidRPr="00A16248">
        <w:rPr>
          <w:sz w:val="21"/>
          <w:szCs w:val="21"/>
          <w:lang w:eastAsia="zh-CN"/>
        </w:rPr>
        <w:t>’</w:t>
      </w:r>
      <w:r w:rsidRPr="00A16248">
        <w:rPr>
          <w:rFonts w:hint="eastAsia"/>
          <w:sz w:val="21"/>
          <w:szCs w:val="21"/>
          <w:lang w:eastAsia="zh-CN"/>
        </w:rPr>
        <w:t>s tracking system, we get Fig. 3.</w:t>
      </w:r>
    </w:p>
    <w:p w:rsidR="00734ACB" w:rsidRPr="007D5D5C" w:rsidRDefault="007D5D5C" w:rsidP="007D5D5C">
      <w:pPr>
        <w:pStyle w:val="Text"/>
        <w:spacing w:line="240" w:lineRule="auto"/>
        <w:ind w:firstLineChars="200" w:firstLine="420"/>
        <w:rPr>
          <w:rFonts w:hint="eastAsia"/>
          <w:sz w:val="21"/>
          <w:szCs w:val="21"/>
          <w:lang w:eastAsia="zh-CN"/>
        </w:rPr>
      </w:pPr>
      <w:r w:rsidRPr="00A16248">
        <w:rPr>
          <w:rFonts w:hint="eastAsia"/>
          <w:sz w:val="21"/>
          <w:szCs w:val="21"/>
          <w:lang w:eastAsia="zh-CN"/>
        </w:rPr>
        <w:t xml:space="preserve">Where </w:t>
      </w:r>
      <w:r w:rsidRPr="007D5D5C">
        <w:rPr>
          <w:sz w:val="21"/>
          <w:szCs w:val="21"/>
          <w:lang w:eastAsia="zh-CN"/>
        </w:rPr>
        <w:object w:dxaOrig="340" w:dyaOrig="360">
          <v:shape id="_x0000_i1032" type="#_x0000_t75" style="width:16.5pt;height:18pt" o:ole="">
            <v:imagedata r:id="rId24" o:title=""/>
          </v:shape>
          <o:OLEObject Type="Embed" ProgID="Equation.DSMT4" ShapeID="_x0000_i1032" DrawAspect="Content" ObjectID="_1621628846" r:id="rId25"/>
        </w:object>
      </w:r>
      <w:r w:rsidRPr="00A16248">
        <w:rPr>
          <w:rFonts w:hint="eastAsia"/>
          <w:sz w:val="21"/>
          <w:szCs w:val="21"/>
          <w:lang w:eastAsia="zh-CN"/>
        </w:rPr>
        <w:t xml:space="preserve"> is transfer function of motor and </w:t>
      </w:r>
      <w:r w:rsidRPr="007D5D5C">
        <w:rPr>
          <w:sz w:val="21"/>
          <w:szCs w:val="21"/>
          <w:lang w:eastAsia="zh-CN"/>
        </w:rPr>
        <w:object w:dxaOrig="320" w:dyaOrig="380">
          <v:shape id="_x0000_i1033" type="#_x0000_t75" style="width:15.75pt;height:19.5pt" o:ole="">
            <v:imagedata r:id="rId26" o:title=""/>
          </v:shape>
          <o:OLEObject Type="Embed" ProgID="Equation.DSMT4" ShapeID="_x0000_i1033" DrawAspect="Content" ObjectID="_1621628847" r:id="rId27"/>
        </w:object>
      </w:r>
      <w:r w:rsidRPr="00A16248">
        <w:rPr>
          <w:rFonts w:hint="eastAsia"/>
          <w:sz w:val="21"/>
          <w:szCs w:val="21"/>
          <w:lang w:eastAsia="zh-CN"/>
        </w:rPr>
        <w:t xml:space="preserve"> is transfer function of angle rate gyro fixed on antenna. </w:t>
      </w:r>
      <w:r w:rsidRPr="007D5D5C">
        <w:rPr>
          <w:sz w:val="21"/>
          <w:szCs w:val="21"/>
          <w:lang w:eastAsia="zh-CN"/>
        </w:rPr>
        <w:object w:dxaOrig="220" w:dyaOrig="320">
          <v:shape id="_x0000_i1034" type="#_x0000_t75" style="width:11.25pt;height:15.75pt" o:ole="">
            <v:imagedata r:id="rId28" o:title=""/>
          </v:shape>
          <o:OLEObject Type="Embed" ProgID="Equation.DSMT4" ShapeID="_x0000_i1034" DrawAspect="Content" ObjectID="_1621628848" r:id="rId29"/>
        </w:object>
      </w:r>
      <w:r w:rsidRPr="00A16248">
        <w:rPr>
          <w:rFonts w:hint="eastAsia"/>
          <w:sz w:val="21"/>
          <w:szCs w:val="21"/>
          <w:lang w:eastAsia="zh-CN"/>
        </w:rPr>
        <w:t>,</w:t>
      </w:r>
      <w:r w:rsidRPr="007D5D5C">
        <w:rPr>
          <w:sz w:val="21"/>
          <w:szCs w:val="21"/>
          <w:lang w:eastAsia="zh-CN"/>
        </w:rPr>
        <w:object w:dxaOrig="220" w:dyaOrig="320">
          <v:shape id="_x0000_i1035" type="#_x0000_t75" style="width:11.25pt;height:15.75pt" o:ole="">
            <v:imagedata r:id="rId30" o:title=""/>
          </v:shape>
          <o:OLEObject Type="Embed" ProgID="Equation.DSMT4" ShapeID="_x0000_i1035" DrawAspect="Content" ObjectID="_1621628849" r:id="rId31"/>
        </w:object>
      </w:r>
      <w:r w:rsidRPr="00A16248">
        <w:rPr>
          <w:rFonts w:hint="eastAsia"/>
          <w:sz w:val="21"/>
          <w:szCs w:val="21"/>
          <w:lang w:eastAsia="zh-CN"/>
        </w:rPr>
        <w:t xml:space="preserve"> and </w:t>
      </w:r>
      <w:r w:rsidRPr="007D5D5C">
        <w:rPr>
          <w:sz w:val="21"/>
          <w:szCs w:val="21"/>
          <w:lang w:eastAsia="zh-CN"/>
        </w:rPr>
        <w:object w:dxaOrig="200" w:dyaOrig="360">
          <v:shape id="_x0000_i1036" type="#_x0000_t75" style="width:9.75pt;height:18pt" o:ole="">
            <v:imagedata r:id="rId32" o:title=""/>
          </v:shape>
          <o:OLEObject Type="Embed" ProgID="Equation.DSMT4" ShapeID="_x0000_i1036" DrawAspect="Content" ObjectID="_1621628850" r:id="rId33"/>
        </w:object>
      </w:r>
      <w:r w:rsidRPr="00A16248">
        <w:rPr>
          <w:rFonts w:hint="eastAsia"/>
          <w:sz w:val="21"/>
          <w:szCs w:val="21"/>
          <w:lang w:eastAsia="zh-CN"/>
        </w:rPr>
        <w:t xml:space="preserve"> is differential of </w:t>
      </w:r>
      <w:r w:rsidRPr="007D5D5C">
        <w:rPr>
          <w:sz w:val="21"/>
          <w:szCs w:val="21"/>
          <w:lang w:eastAsia="zh-CN"/>
        </w:rPr>
        <w:object w:dxaOrig="220" w:dyaOrig="279">
          <v:shape id="_x0000_i1037" type="#_x0000_t75" style="width:11.25pt;height:14.25pt" o:ole="">
            <v:imagedata r:id="rId16" o:title=""/>
          </v:shape>
          <o:OLEObject Type="Embed" ProgID="Equation.DSMT4" ShapeID="_x0000_i1037" DrawAspect="Content" ObjectID="_1621628851" r:id="rId34"/>
        </w:object>
      </w:r>
      <w:r w:rsidRPr="00A16248">
        <w:rPr>
          <w:rFonts w:hint="eastAsia"/>
          <w:sz w:val="21"/>
          <w:szCs w:val="21"/>
          <w:lang w:eastAsia="zh-CN"/>
        </w:rPr>
        <w:t xml:space="preserve">, </w:t>
      </w:r>
      <w:r w:rsidRPr="007D5D5C">
        <w:rPr>
          <w:sz w:val="21"/>
          <w:szCs w:val="21"/>
          <w:lang w:eastAsia="zh-CN"/>
        </w:rPr>
        <w:object w:dxaOrig="220" w:dyaOrig="260">
          <v:shape id="_x0000_i1038" type="#_x0000_t75" style="width:11.25pt;height:12.75pt" o:ole="">
            <v:imagedata r:id="rId18" o:title=""/>
          </v:shape>
          <o:OLEObject Type="Embed" ProgID="Equation.DSMT4" ShapeID="_x0000_i1038" DrawAspect="Content" ObjectID="_1621628852" r:id="rId35"/>
        </w:object>
      </w:r>
      <w:r w:rsidRPr="00A16248">
        <w:rPr>
          <w:rFonts w:hint="eastAsia"/>
          <w:sz w:val="21"/>
          <w:szCs w:val="21"/>
          <w:lang w:eastAsia="zh-CN"/>
        </w:rPr>
        <w:t xml:space="preserve"> and </w:t>
      </w:r>
      <w:r w:rsidRPr="007D5D5C">
        <w:rPr>
          <w:sz w:val="21"/>
          <w:szCs w:val="21"/>
          <w:lang w:eastAsia="zh-CN"/>
        </w:rPr>
        <w:object w:dxaOrig="200" w:dyaOrig="320">
          <v:shape id="_x0000_i1039" type="#_x0000_t75" style="width:9.75pt;height:15.75pt" o:ole="">
            <v:imagedata r:id="rId20" o:title=""/>
          </v:shape>
          <o:OLEObject Type="Embed" ProgID="Equation.DSMT4" ShapeID="_x0000_i1039" DrawAspect="Content" ObjectID="_1621628853" r:id="rId36"/>
        </w:object>
      </w:r>
      <w:r w:rsidRPr="00A16248">
        <w:rPr>
          <w:rFonts w:hint="eastAsia"/>
          <w:sz w:val="21"/>
          <w:szCs w:val="21"/>
          <w:lang w:eastAsia="zh-CN"/>
        </w:rPr>
        <w:t xml:space="preserve"> </w:t>
      </w:r>
      <w:r w:rsidRPr="00A16248">
        <w:rPr>
          <w:sz w:val="21"/>
          <w:szCs w:val="21"/>
          <w:lang w:eastAsia="zh-CN"/>
        </w:rPr>
        <w:t>respectively</w:t>
      </w:r>
      <w:r w:rsidRPr="00A16248">
        <w:rPr>
          <w:rFonts w:hint="eastAsia"/>
          <w:sz w:val="21"/>
          <w:szCs w:val="21"/>
          <w:lang w:eastAsia="zh-CN"/>
        </w:rPr>
        <w:t>.</w:t>
      </w:r>
    </w:p>
    <w:p w:rsidR="007D5D5C" w:rsidRDefault="007D5D5C" w:rsidP="007D5D5C">
      <w:pPr>
        <w:pStyle w:val="Text"/>
        <w:keepNext/>
        <w:jc w:val="center"/>
      </w:pPr>
      <w:r>
        <w:object w:dxaOrig="6993" w:dyaOrig="4561">
          <v:shape id="_x0000_i1040" type="#_x0000_t75" style="width:141pt;height:101.25pt" o:ole="">
            <v:imagedata r:id="rId37" o:title="" cropleft="5897f"/>
          </v:shape>
          <o:OLEObject Type="Embed" ProgID="Visio.Drawing.11" ShapeID="_x0000_i1040" DrawAspect="Content" ObjectID="_1621628854" r:id="rId38"/>
        </w:object>
      </w:r>
    </w:p>
    <w:p w:rsidR="007D5D5C" w:rsidRPr="00125358" w:rsidRDefault="007D5D5C" w:rsidP="007D5D5C">
      <w:pPr>
        <w:pStyle w:val="a9"/>
        <w:jc w:val="center"/>
        <w:rPr>
          <w:rFonts w:ascii="Times New Roman" w:hAnsi="Times New Roman"/>
          <w:sz w:val="16"/>
        </w:rPr>
      </w:pPr>
      <w:r w:rsidRPr="00507D05">
        <w:rPr>
          <w:rFonts w:ascii="Times New Roman" w:hAnsi="Times New Roman"/>
          <w:sz w:val="16"/>
        </w:rPr>
        <w:t xml:space="preserve">Fig. </w:t>
      </w:r>
      <w:r w:rsidRPr="00507D05">
        <w:rPr>
          <w:rFonts w:ascii="Times New Roman" w:hAnsi="Times New Roman"/>
          <w:sz w:val="16"/>
        </w:rPr>
        <w:fldChar w:fldCharType="begin"/>
      </w:r>
      <w:r w:rsidRPr="00507D05">
        <w:rPr>
          <w:rFonts w:ascii="Times New Roman" w:hAnsi="Times New Roman"/>
          <w:sz w:val="16"/>
        </w:rPr>
        <w:instrText xml:space="preserve"> SEQ Fig. \* ARABIC </w:instrText>
      </w:r>
      <w:r w:rsidRPr="00507D05">
        <w:rPr>
          <w:rFonts w:ascii="Times New Roman" w:hAnsi="Times New Roman"/>
          <w:sz w:val="16"/>
        </w:rPr>
        <w:fldChar w:fldCharType="separate"/>
      </w:r>
      <w:r w:rsidR="004E0E7D">
        <w:rPr>
          <w:rFonts w:ascii="Times New Roman" w:hAnsi="Times New Roman"/>
          <w:noProof/>
          <w:sz w:val="16"/>
        </w:rPr>
        <w:t>3</w:t>
      </w:r>
      <w:r w:rsidRPr="00507D05">
        <w:rPr>
          <w:rFonts w:ascii="Times New Roman" w:hAnsi="Times New Roman"/>
          <w:sz w:val="16"/>
        </w:rPr>
        <w:fldChar w:fldCharType="end"/>
      </w:r>
      <w:r>
        <w:rPr>
          <w:rFonts w:ascii="Times New Roman" w:hAnsi="Times New Roman" w:hint="eastAsia"/>
          <w:sz w:val="16"/>
        </w:rPr>
        <w:t xml:space="preserve">  A</w:t>
      </w:r>
      <w:r>
        <w:rPr>
          <w:rFonts w:ascii="Times New Roman" w:hAnsi="Times New Roman"/>
          <w:sz w:val="16"/>
        </w:rPr>
        <w:t xml:space="preserve">ngle </w:t>
      </w:r>
      <w:r>
        <w:rPr>
          <w:rFonts w:ascii="Times New Roman" w:hAnsi="Times New Roman" w:hint="eastAsia"/>
          <w:sz w:val="16"/>
        </w:rPr>
        <w:t>S</w:t>
      </w:r>
      <w:r>
        <w:rPr>
          <w:rFonts w:ascii="Times New Roman" w:hAnsi="Times New Roman"/>
          <w:sz w:val="16"/>
        </w:rPr>
        <w:t>tabili</w:t>
      </w:r>
      <w:r>
        <w:rPr>
          <w:rFonts w:ascii="Times New Roman" w:hAnsi="Times New Roman" w:hint="eastAsia"/>
          <w:sz w:val="16"/>
        </w:rPr>
        <w:t>zation-loop</w:t>
      </w:r>
    </w:p>
    <w:p w:rsidR="007D5D5C" w:rsidRPr="00A16248" w:rsidRDefault="007D5D5C" w:rsidP="007D5D5C">
      <w:pPr>
        <w:pStyle w:val="Text"/>
        <w:ind w:firstLineChars="200" w:firstLine="420"/>
        <w:rPr>
          <w:rFonts w:hint="eastAsia"/>
          <w:sz w:val="21"/>
          <w:szCs w:val="21"/>
          <w:lang w:eastAsia="zh-CN"/>
        </w:rPr>
      </w:pPr>
      <w:r w:rsidRPr="00A16248">
        <w:rPr>
          <w:rFonts w:hint="eastAsia"/>
          <w:sz w:val="21"/>
          <w:szCs w:val="21"/>
          <w:lang w:eastAsia="zh-CN"/>
        </w:rPr>
        <w:t xml:space="preserve">From Fig. 3, we can see that the output from </w:t>
      </w:r>
      <w:r w:rsidRPr="007D5D5C">
        <w:rPr>
          <w:sz w:val="21"/>
          <w:szCs w:val="21"/>
          <w:lang w:eastAsia="zh-CN"/>
        </w:rPr>
        <w:object w:dxaOrig="201" w:dyaOrig="302">
          <v:shape id="_x0000_i1041" type="#_x0000_t75" style="width:9.75pt;height:15pt;mso-position-horizontal-relative:page;mso-position-vertical-relative:page" o:ole="">
            <v:imagedata r:id="rId39" o:title=""/>
          </v:shape>
          <o:OLEObject Type="Embed" ProgID="Equation.3" ShapeID="_x0000_i1041" DrawAspect="Content" ObjectID="_1621628855" r:id="rId40"/>
        </w:object>
      </w:r>
      <w:r w:rsidRPr="00A16248">
        <w:rPr>
          <w:rFonts w:hint="eastAsia"/>
          <w:sz w:val="21"/>
          <w:szCs w:val="21"/>
          <w:lang w:eastAsia="zh-CN"/>
        </w:rPr>
        <w:t xml:space="preserve"> to </w:t>
      </w:r>
      <w:r w:rsidRPr="007D5D5C">
        <w:rPr>
          <w:sz w:val="21"/>
          <w:szCs w:val="21"/>
          <w:lang w:eastAsia="zh-CN"/>
        </w:rPr>
        <w:object w:dxaOrig="201" w:dyaOrig="302">
          <v:shape id="_x0000_i1042" type="#_x0000_t75" style="width:9.75pt;height:15pt;mso-position-horizontal-relative:page;mso-position-vertical-relative:page" o:ole="">
            <v:imagedata r:id="rId41" o:title=""/>
          </v:shape>
          <o:OLEObject Type="Embed" ProgID="Equation.3" ShapeID="_x0000_i1042" DrawAspect="Content" ObjectID="_1621628856" r:id="rId42"/>
        </w:object>
      </w:r>
      <w:r w:rsidRPr="00A16248">
        <w:rPr>
          <w:rFonts w:hint="eastAsia"/>
          <w:sz w:val="21"/>
          <w:szCs w:val="21"/>
          <w:lang w:eastAsia="zh-CN"/>
        </w:rPr>
        <w:t xml:space="preserve"> can reflect seeker</w:t>
      </w:r>
      <w:r w:rsidRPr="00A16248">
        <w:rPr>
          <w:sz w:val="21"/>
          <w:szCs w:val="21"/>
          <w:lang w:eastAsia="zh-CN"/>
        </w:rPr>
        <w:t>’</w:t>
      </w:r>
      <w:r w:rsidRPr="00A16248">
        <w:rPr>
          <w:rFonts w:hint="eastAsia"/>
          <w:sz w:val="21"/>
          <w:szCs w:val="21"/>
          <w:lang w:eastAsia="zh-CN"/>
        </w:rPr>
        <w:t xml:space="preserve">s decoupling-ability. The smaller the modulus of </w:t>
      </w:r>
      <w:r w:rsidRPr="007D5D5C">
        <w:rPr>
          <w:sz w:val="21"/>
          <w:szCs w:val="21"/>
          <w:lang w:eastAsia="zh-CN"/>
        </w:rPr>
        <w:object w:dxaOrig="499" w:dyaOrig="360">
          <v:shape id="_x0000_i1043" type="#_x0000_t75" style="width:24.75pt;height:18pt" o:ole="">
            <v:imagedata r:id="rId43" o:title=""/>
          </v:shape>
          <o:OLEObject Type="Embed" ProgID="Equation.DSMT4" ShapeID="_x0000_i1043" DrawAspect="Content" ObjectID="_1621628857" r:id="rId44"/>
        </w:object>
      </w:r>
      <w:r w:rsidRPr="00A16248">
        <w:rPr>
          <w:rFonts w:hint="eastAsia"/>
          <w:sz w:val="21"/>
          <w:szCs w:val="21"/>
          <w:lang w:eastAsia="zh-CN"/>
        </w:rPr>
        <w:t xml:space="preserve"> is, the better decoupling-ability the system has. </w:t>
      </w:r>
      <w:r w:rsidRPr="007D5D5C">
        <w:rPr>
          <w:sz w:val="21"/>
          <w:szCs w:val="21"/>
          <w:lang w:eastAsia="zh-CN"/>
        </w:rPr>
        <w:object w:dxaOrig="340" w:dyaOrig="360">
          <v:shape id="_x0000_i1044" type="#_x0000_t75" style="width:16.5pt;height:18pt" o:ole="">
            <v:imagedata r:id="rId24" o:title=""/>
          </v:shape>
          <o:OLEObject Type="Embed" ProgID="Equation.DSMT4" ShapeID="_x0000_i1044" DrawAspect="Content" ObjectID="_1621628858" r:id="rId45"/>
        </w:object>
      </w:r>
      <w:r w:rsidRPr="00A16248">
        <w:rPr>
          <w:rFonts w:hint="eastAsia"/>
          <w:sz w:val="21"/>
          <w:szCs w:val="21"/>
          <w:lang w:eastAsia="zh-CN"/>
        </w:rPr>
        <w:t xml:space="preserve"> and </w:t>
      </w:r>
      <w:r w:rsidRPr="007D5D5C">
        <w:rPr>
          <w:sz w:val="21"/>
          <w:szCs w:val="21"/>
          <w:lang w:eastAsia="zh-CN"/>
        </w:rPr>
        <w:object w:dxaOrig="320" w:dyaOrig="380">
          <v:shape id="_x0000_i1045" type="#_x0000_t75" style="width:15.75pt;height:19.5pt" o:ole="">
            <v:imagedata r:id="rId26" o:title=""/>
          </v:shape>
          <o:OLEObject Type="Embed" ProgID="Equation.DSMT4" ShapeID="_x0000_i1045" DrawAspect="Content" ObjectID="_1621628859" r:id="rId46"/>
        </w:object>
      </w:r>
      <w:r w:rsidRPr="00A16248">
        <w:rPr>
          <w:rFonts w:hint="eastAsia"/>
          <w:sz w:val="21"/>
          <w:szCs w:val="21"/>
          <w:lang w:eastAsia="zh-CN"/>
        </w:rPr>
        <w:t xml:space="preserve"> are defined as follows:</w:t>
      </w:r>
    </w:p>
    <w:p w:rsidR="007D5D5C" w:rsidRPr="00A16248" w:rsidRDefault="007D5D5C" w:rsidP="007D5D5C">
      <w:pPr>
        <w:pStyle w:val="MTDisplayEquation"/>
        <w:tabs>
          <w:tab w:val="clear" w:pos="2440"/>
          <w:tab w:val="clear" w:pos="4900"/>
          <w:tab w:val="center" w:pos="2232"/>
          <w:tab w:val="right" w:pos="4650"/>
        </w:tabs>
        <w:rPr>
          <w:rFonts w:hint="eastAsia"/>
          <w:sz w:val="21"/>
          <w:szCs w:val="21"/>
        </w:rPr>
      </w:pPr>
      <w:r w:rsidRPr="00A16248">
        <w:rPr>
          <w:sz w:val="21"/>
          <w:szCs w:val="21"/>
        </w:rPr>
        <w:tab/>
      </w:r>
      <w:r w:rsidRPr="00A16248">
        <w:rPr>
          <w:position w:val="-30"/>
          <w:sz w:val="21"/>
          <w:szCs w:val="21"/>
        </w:rPr>
        <w:object w:dxaOrig="1260" w:dyaOrig="680">
          <v:shape id="_x0000_i1046" type="#_x0000_t75" style="width:63pt;height:33.75pt" o:ole="">
            <v:imagedata r:id="rId47" o:title=""/>
          </v:shape>
          <o:OLEObject Type="Embed" ProgID="Equation.DSMT4" ShapeID="_x0000_i1046" DrawAspect="Content" ObjectID="_1621628860" r:id="rId48"/>
        </w:object>
      </w:r>
      <w:r w:rsidRPr="00A16248">
        <w:rPr>
          <w:sz w:val="21"/>
          <w:szCs w:val="21"/>
        </w:rPr>
        <w:tab/>
      </w:r>
      <w:r w:rsidRPr="00A16248">
        <w:rPr>
          <w:sz w:val="21"/>
          <w:szCs w:val="21"/>
        </w:rPr>
        <w:fldChar w:fldCharType="begin"/>
      </w:r>
      <w:r w:rsidRPr="00A16248">
        <w:rPr>
          <w:sz w:val="21"/>
          <w:szCs w:val="21"/>
        </w:rPr>
        <w:instrText xml:space="preserve"> MACROBUTTON MTPlaceRef \* MERGEFORMAT </w:instrText>
      </w:r>
      <w:r w:rsidRPr="00A16248">
        <w:rPr>
          <w:sz w:val="21"/>
          <w:szCs w:val="21"/>
        </w:rPr>
        <w:fldChar w:fldCharType="begin"/>
      </w:r>
      <w:r w:rsidRPr="00A16248">
        <w:rPr>
          <w:sz w:val="21"/>
          <w:szCs w:val="21"/>
        </w:rPr>
        <w:instrText xml:space="preserve"> SEQ MTEqn \h \* MERGEFORMAT </w:instrText>
      </w:r>
      <w:r w:rsidRPr="00A16248">
        <w:rPr>
          <w:sz w:val="21"/>
          <w:szCs w:val="21"/>
        </w:rPr>
        <w:fldChar w:fldCharType="end"/>
      </w:r>
      <w:r w:rsidRPr="00A16248">
        <w:rPr>
          <w:sz w:val="21"/>
          <w:szCs w:val="21"/>
        </w:rPr>
        <w:instrText xml:space="preserve">    (</w:instrText>
      </w:r>
      <w:r w:rsidRPr="00A16248">
        <w:rPr>
          <w:sz w:val="21"/>
          <w:szCs w:val="21"/>
        </w:rPr>
        <w:fldChar w:fldCharType="begin"/>
      </w:r>
      <w:r w:rsidRPr="00A16248">
        <w:rPr>
          <w:sz w:val="21"/>
          <w:szCs w:val="21"/>
        </w:rPr>
        <w:instrText xml:space="preserve"> SEQ MTEqn \c \* Arabic \* MERGEFORMAT </w:instrText>
      </w:r>
      <w:r w:rsidRPr="00A16248">
        <w:rPr>
          <w:sz w:val="21"/>
          <w:szCs w:val="21"/>
        </w:rPr>
        <w:fldChar w:fldCharType="separate"/>
      </w:r>
      <w:r w:rsidR="004E0E7D">
        <w:rPr>
          <w:noProof/>
          <w:sz w:val="21"/>
          <w:szCs w:val="21"/>
        </w:rPr>
        <w:instrText>1</w:instrText>
      </w:r>
      <w:r w:rsidRPr="00A16248">
        <w:rPr>
          <w:sz w:val="21"/>
          <w:szCs w:val="21"/>
        </w:rPr>
        <w:fldChar w:fldCharType="end"/>
      </w:r>
      <w:r w:rsidRPr="00A16248">
        <w:rPr>
          <w:sz w:val="21"/>
          <w:szCs w:val="21"/>
        </w:rPr>
        <w:instrText>)</w:instrText>
      </w:r>
      <w:r w:rsidRPr="00A16248">
        <w:rPr>
          <w:sz w:val="21"/>
          <w:szCs w:val="21"/>
        </w:rPr>
        <w:fldChar w:fldCharType="end"/>
      </w:r>
    </w:p>
    <w:p w:rsidR="007D5D5C" w:rsidRPr="00A16248" w:rsidRDefault="007D5D5C" w:rsidP="007D5D5C">
      <w:pPr>
        <w:pStyle w:val="MTDisplayEquation"/>
        <w:tabs>
          <w:tab w:val="clear" w:pos="2440"/>
          <w:tab w:val="clear" w:pos="4900"/>
          <w:tab w:val="center" w:pos="2232"/>
          <w:tab w:val="right" w:pos="4650"/>
        </w:tabs>
        <w:rPr>
          <w:rFonts w:hint="eastAsia"/>
          <w:sz w:val="21"/>
          <w:szCs w:val="21"/>
        </w:rPr>
      </w:pPr>
      <w:r w:rsidRPr="00A16248">
        <w:rPr>
          <w:sz w:val="21"/>
          <w:szCs w:val="21"/>
        </w:rPr>
        <w:tab/>
      </w:r>
      <w:r w:rsidRPr="00A16248">
        <w:rPr>
          <w:position w:val="-32"/>
          <w:sz w:val="21"/>
          <w:szCs w:val="21"/>
        </w:rPr>
        <w:object w:dxaOrig="2260" w:dyaOrig="740">
          <v:shape id="_x0000_i1047" type="#_x0000_t75" style="width:113.25pt;height:36.75pt" o:ole="">
            <v:imagedata r:id="rId49" o:title=""/>
          </v:shape>
          <o:OLEObject Type="Embed" ProgID="Equation.DSMT4" ShapeID="_x0000_i1047" DrawAspect="Content" ObjectID="_1621628861" r:id="rId50"/>
        </w:object>
      </w:r>
      <w:r w:rsidRPr="00A16248">
        <w:rPr>
          <w:sz w:val="21"/>
          <w:szCs w:val="21"/>
        </w:rPr>
        <w:tab/>
      </w:r>
      <w:r w:rsidRPr="00A16248">
        <w:rPr>
          <w:sz w:val="21"/>
          <w:szCs w:val="21"/>
        </w:rPr>
        <w:fldChar w:fldCharType="begin"/>
      </w:r>
      <w:r w:rsidRPr="00A16248">
        <w:rPr>
          <w:sz w:val="21"/>
          <w:szCs w:val="21"/>
        </w:rPr>
        <w:instrText xml:space="preserve"> MACROBUTTON MTPlaceRef \* MERGEFORMAT </w:instrText>
      </w:r>
      <w:r w:rsidRPr="00A16248">
        <w:rPr>
          <w:sz w:val="21"/>
          <w:szCs w:val="21"/>
        </w:rPr>
        <w:fldChar w:fldCharType="begin"/>
      </w:r>
      <w:r w:rsidRPr="00A16248">
        <w:rPr>
          <w:sz w:val="21"/>
          <w:szCs w:val="21"/>
        </w:rPr>
        <w:instrText xml:space="preserve"> SEQ MTEqn \h \* MERGEFORMAT </w:instrText>
      </w:r>
      <w:r w:rsidRPr="00A16248">
        <w:rPr>
          <w:sz w:val="21"/>
          <w:szCs w:val="21"/>
        </w:rPr>
        <w:fldChar w:fldCharType="end"/>
      </w:r>
      <w:r w:rsidRPr="00A16248">
        <w:rPr>
          <w:sz w:val="21"/>
          <w:szCs w:val="21"/>
        </w:rPr>
        <w:instrText xml:space="preserve">    (</w:instrText>
      </w:r>
      <w:r w:rsidRPr="00A16248">
        <w:rPr>
          <w:sz w:val="21"/>
          <w:szCs w:val="21"/>
        </w:rPr>
        <w:fldChar w:fldCharType="begin"/>
      </w:r>
      <w:r w:rsidRPr="00A16248">
        <w:rPr>
          <w:sz w:val="21"/>
          <w:szCs w:val="21"/>
        </w:rPr>
        <w:instrText xml:space="preserve"> SEQ MTEqn \c \* Arabic \* MERGEFORMAT </w:instrText>
      </w:r>
      <w:r w:rsidRPr="00A16248">
        <w:rPr>
          <w:sz w:val="21"/>
          <w:szCs w:val="21"/>
        </w:rPr>
        <w:fldChar w:fldCharType="separate"/>
      </w:r>
      <w:r w:rsidR="004E0E7D">
        <w:rPr>
          <w:noProof/>
          <w:sz w:val="21"/>
          <w:szCs w:val="21"/>
        </w:rPr>
        <w:instrText>2</w:instrText>
      </w:r>
      <w:r w:rsidRPr="00A16248">
        <w:rPr>
          <w:sz w:val="21"/>
          <w:szCs w:val="21"/>
        </w:rPr>
        <w:fldChar w:fldCharType="end"/>
      </w:r>
      <w:r w:rsidRPr="00A16248">
        <w:rPr>
          <w:sz w:val="21"/>
          <w:szCs w:val="21"/>
        </w:rPr>
        <w:instrText>)</w:instrText>
      </w:r>
      <w:r w:rsidRPr="00A16248">
        <w:rPr>
          <w:sz w:val="21"/>
          <w:szCs w:val="21"/>
        </w:rPr>
        <w:fldChar w:fldCharType="end"/>
      </w:r>
    </w:p>
    <w:p w:rsidR="007D5D5C" w:rsidRPr="00A16248" w:rsidRDefault="007D5D5C" w:rsidP="007D5D5C">
      <w:pPr>
        <w:pStyle w:val="Text"/>
        <w:ind w:firstLineChars="200" w:firstLine="420"/>
        <w:rPr>
          <w:sz w:val="21"/>
          <w:szCs w:val="21"/>
          <w:lang w:eastAsia="zh-CN"/>
        </w:rPr>
      </w:pPr>
      <w:r w:rsidRPr="00A16248">
        <w:rPr>
          <w:rFonts w:hint="eastAsia"/>
          <w:sz w:val="21"/>
          <w:szCs w:val="21"/>
          <w:lang w:eastAsia="zh-CN"/>
        </w:rPr>
        <w:t xml:space="preserve">Where </w:t>
      </w:r>
      <w:r w:rsidRPr="007D5D5C">
        <w:rPr>
          <w:sz w:val="21"/>
          <w:szCs w:val="21"/>
          <w:lang w:eastAsia="zh-CN"/>
        </w:rPr>
        <w:object w:dxaOrig="360" w:dyaOrig="360">
          <v:shape id="_x0000_i1048" type="#_x0000_t75" style="width:18pt;height:18pt" o:ole="">
            <v:imagedata r:id="rId51" o:title=""/>
          </v:shape>
          <o:OLEObject Type="Embed" ProgID="Equation.DSMT4" ShapeID="_x0000_i1048" DrawAspect="Content" ObjectID="_1621628862" r:id="rId52"/>
        </w:object>
      </w:r>
      <w:r w:rsidRPr="00A16248">
        <w:rPr>
          <w:rFonts w:hint="eastAsia"/>
          <w:sz w:val="21"/>
          <w:szCs w:val="21"/>
          <w:lang w:eastAsia="zh-CN"/>
        </w:rPr>
        <w:t xml:space="preserve"> is motor gain, </w:t>
      </w:r>
      <w:r w:rsidRPr="007D5D5C">
        <w:rPr>
          <w:sz w:val="21"/>
          <w:szCs w:val="21"/>
          <w:lang w:eastAsia="zh-CN"/>
        </w:rPr>
        <w:object w:dxaOrig="279" w:dyaOrig="360">
          <v:shape id="_x0000_i1049" type="#_x0000_t75" style="width:14.25pt;height:18pt" o:ole="">
            <v:imagedata r:id="rId53" o:title=""/>
          </v:shape>
          <o:OLEObject Type="Embed" ProgID="Equation.DSMT4" ShapeID="_x0000_i1049" DrawAspect="Content" ObjectID="_1621628863" r:id="rId54"/>
        </w:object>
      </w:r>
      <w:r w:rsidRPr="00A16248">
        <w:rPr>
          <w:rFonts w:hint="eastAsia"/>
          <w:sz w:val="21"/>
          <w:szCs w:val="21"/>
          <w:lang w:eastAsia="zh-CN"/>
        </w:rPr>
        <w:t xml:space="preserve"> is time constant of motor. </w:t>
      </w:r>
      <w:r w:rsidRPr="007D5D5C">
        <w:rPr>
          <w:sz w:val="21"/>
          <w:szCs w:val="21"/>
          <w:lang w:eastAsia="zh-CN"/>
        </w:rPr>
        <w:object w:dxaOrig="340" w:dyaOrig="380">
          <v:shape id="_x0000_i1050" type="#_x0000_t75" style="width:16.5pt;height:19.5pt" o:ole="">
            <v:imagedata r:id="rId55" o:title=""/>
          </v:shape>
          <o:OLEObject Type="Embed" ProgID="Equation.DSMT4" ShapeID="_x0000_i1050" DrawAspect="Content" ObjectID="_1621628864" r:id="rId56"/>
        </w:object>
      </w:r>
      <w:r w:rsidRPr="00A16248">
        <w:rPr>
          <w:rFonts w:hint="eastAsia"/>
          <w:sz w:val="21"/>
          <w:szCs w:val="21"/>
          <w:lang w:eastAsia="zh-CN"/>
        </w:rPr>
        <w:t xml:space="preserve">, </w:t>
      </w:r>
      <w:r w:rsidRPr="007D5D5C">
        <w:rPr>
          <w:sz w:val="21"/>
          <w:szCs w:val="21"/>
          <w:lang w:eastAsia="zh-CN"/>
        </w:rPr>
        <w:object w:dxaOrig="260" w:dyaOrig="380">
          <v:shape id="_x0000_i1051" type="#_x0000_t75" style="width:12.75pt;height:19.5pt" o:ole="">
            <v:imagedata r:id="rId57" o:title=""/>
          </v:shape>
          <o:OLEObject Type="Embed" ProgID="Equation.DSMT4" ShapeID="_x0000_i1051" DrawAspect="Content" ObjectID="_1621628865" r:id="rId58"/>
        </w:object>
      </w:r>
      <w:r w:rsidRPr="00A16248">
        <w:rPr>
          <w:rFonts w:hint="eastAsia"/>
          <w:sz w:val="21"/>
          <w:szCs w:val="21"/>
          <w:lang w:eastAsia="zh-CN"/>
        </w:rPr>
        <w:t xml:space="preserve"> and </w:t>
      </w:r>
      <w:r w:rsidRPr="007D5D5C">
        <w:rPr>
          <w:sz w:val="21"/>
          <w:szCs w:val="21"/>
          <w:lang w:eastAsia="zh-CN"/>
        </w:rPr>
        <w:object w:dxaOrig="279" w:dyaOrig="380">
          <v:shape id="_x0000_i1052" type="#_x0000_t75" style="width:14.25pt;height:19.5pt" o:ole="">
            <v:imagedata r:id="rId59" o:title=""/>
          </v:shape>
          <o:OLEObject Type="Embed" ProgID="Equation.DSMT4" ShapeID="_x0000_i1052" DrawAspect="Content" ObjectID="_1621628866" r:id="rId60"/>
        </w:object>
      </w:r>
      <w:r w:rsidRPr="00A16248">
        <w:rPr>
          <w:rFonts w:hint="eastAsia"/>
          <w:sz w:val="21"/>
          <w:szCs w:val="21"/>
          <w:lang w:eastAsia="zh-CN"/>
        </w:rPr>
        <w:t xml:space="preserve"> is gain, time constant and damping ratio of gyro on antenna.</w:t>
      </w:r>
    </w:p>
    <w:p w:rsidR="007D5D5C" w:rsidRPr="00A16248" w:rsidRDefault="007D5D5C" w:rsidP="007D5D5C">
      <w:pPr>
        <w:pStyle w:val="Text"/>
        <w:ind w:firstLineChars="200" w:firstLine="420"/>
        <w:rPr>
          <w:sz w:val="21"/>
          <w:szCs w:val="21"/>
          <w:lang w:eastAsia="zh-CN"/>
        </w:rPr>
      </w:pPr>
      <w:r w:rsidRPr="00A16248">
        <w:rPr>
          <w:rFonts w:hint="eastAsia"/>
          <w:sz w:val="21"/>
          <w:szCs w:val="21"/>
          <w:lang w:eastAsia="zh-CN"/>
        </w:rPr>
        <w:t>So, we have</w:t>
      </w:r>
    </w:p>
    <w:p w:rsidR="007D5D5C" w:rsidRPr="00A16248" w:rsidRDefault="007D5D5C" w:rsidP="007D5D5C">
      <w:pPr>
        <w:pStyle w:val="MTDisplayEquation"/>
        <w:tabs>
          <w:tab w:val="clear" w:pos="2440"/>
          <w:tab w:val="clear" w:pos="4900"/>
          <w:tab w:val="center" w:pos="2232"/>
          <w:tab w:val="right" w:pos="4650"/>
        </w:tabs>
        <w:rPr>
          <w:rFonts w:hint="eastAsia"/>
          <w:sz w:val="21"/>
          <w:szCs w:val="21"/>
        </w:rPr>
      </w:pPr>
      <w:r w:rsidRPr="00A16248">
        <w:rPr>
          <w:sz w:val="21"/>
          <w:szCs w:val="21"/>
        </w:rPr>
        <w:tab/>
      </w:r>
      <w:r w:rsidRPr="00A16248">
        <w:rPr>
          <w:position w:val="-32"/>
          <w:sz w:val="21"/>
          <w:szCs w:val="21"/>
        </w:rPr>
        <w:object w:dxaOrig="1380" w:dyaOrig="740">
          <v:shape id="_x0000_i1053" type="#_x0000_t75" style="width:69pt;height:36.75pt" o:ole="">
            <v:imagedata r:id="rId61" o:title=""/>
          </v:shape>
          <o:OLEObject Type="Embed" ProgID="Equation.DSMT4" ShapeID="_x0000_i1053" DrawAspect="Content" ObjectID="_1621628867" r:id="rId62"/>
        </w:object>
      </w:r>
      <w:r w:rsidRPr="00A16248">
        <w:rPr>
          <w:sz w:val="21"/>
          <w:szCs w:val="21"/>
        </w:rPr>
        <w:tab/>
      </w:r>
      <w:r w:rsidRPr="00A16248">
        <w:rPr>
          <w:sz w:val="21"/>
          <w:szCs w:val="21"/>
        </w:rPr>
        <w:fldChar w:fldCharType="begin"/>
      </w:r>
      <w:r w:rsidRPr="00A16248">
        <w:rPr>
          <w:sz w:val="21"/>
          <w:szCs w:val="21"/>
        </w:rPr>
        <w:instrText xml:space="preserve"> MACROBUTTON MTPlaceRef \* MERGEFORMAT </w:instrText>
      </w:r>
      <w:r w:rsidRPr="00A16248">
        <w:rPr>
          <w:sz w:val="21"/>
          <w:szCs w:val="21"/>
        </w:rPr>
        <w:fldChar w:fldCharType="begin"/>
      </w:r>
      <w:r w:rsidRPr="00A16248">
        <w:rPr>
          <w:sz w:val="21"/>
          <w:szCs w:val="21"/>
        </w:rPr>
        <w:instrText xml:space="preserve"> SEQ MTEqn \h \* MERGEFORMAT </w:instrText>
      </w:r>
      <w:r w:rsidRPr="00A16248">
        <w:rPr>
          <w:sz w:val="21"/>
          <w:szCs w:val="21"/>
        </w:rPr>
        <w:fldChar w:fldCharType="end"/>
      </w:r>
      <w:r w:rsidRPr="00A16248">
        <w:rPr>
          <w:sz w:val="21"/>
          <w:szCs w:val="21"/>
        </w:rPr>
        <w:instrText xml:space="preserve">    (</w:instrText>
      </w:r>
      <w:r w:rsidRPr="00A16248">
        <w:rPr>
          <w:sz w:val="21"/>
          <w:szCs w:val="21"/>
        </w:rPr>
        <w:fldChar w:fldCharType="begin"/>
      </w:r>
      <w:r w:rsidRPr="00A16248">
        <w:rPr>
          <w:sz w:val="21"/>
          <w:szCs w:val="21"/>
        </w:rPr>
        <w:instrText xml:space="preserve"> SEQ MTEqn \c \* Arabic \* MERGEFORMAT </w:instrText>
      </w:r>
      <w:r w:rsidRPr="00A16248">
        <w:rPr>
          <w:sz w:val="21"/>
          <w:szCs w:val="21"/>
        </w:rPr>
        <w:fldChar w:fldCharType="separate"/>
      </w:r>
      <w:r w:rsidR="004E0E7D">
        <w:rPr>
          <w:noProof/>
          <w:sz w:val="21"/>
          <w:szCs w:val="21"/>
        </w:rPr>
        <w:instrText>3</w:instrText>
      </w:r>
      <w:r w:rsidRPr="00A16248">
        <w:rPr>
          <w:sz w:val="21"/>
          <w:szCs w:val="21"/>
        </w:rPr>
        <w:fldChar w:fldCharType="end"/>
      </w:r>
      <w:r w:rsidRPr="00A16248">
        <w:rPr>
          <w:sz w:val="21"/>
          <w:szCs w:val="21"/>
        </w:rPr>
        <w:instrText>)</w:instrText>
      </w:r>
      <w:r w:rsidRPr="00A16248">
        <w:rPr>
          <w:sz w:val="21"/>
          <w:szCs w:val="21"/>
        </w:rPr>
        <w:fldChar w:fldCharType="end"/>
      </w:r>
    </w:p>
    <w:p w:rsidR="007D5D5C" w:rsidRPr="00A16248" w:rsidRDefault="007D5D5C" w:rsidP="007D5D5C">
      <w:pPr>
        <w:pStyle w:val="Text"/>
        <w:rPr>
          <w:sz w:val="21"/>
          <w:szCs w:val="21"/>
          <w:lang w:eastAsia="zh-CN"/>
        </w:rPr>
      </w:pPr>
      <w:r w:rsidRPr="00A16248">
        <w:rPr>
          <w:rFonts w:hint="eastAsia"/>
          <w:sz w:val="21"/>
          <w:szCs w:val="21"/>
          <w:lang w:eastAsia="zh-CN"/>
        </w:rPr>
        <w:t xml:space="preserve">In order to get better decoupling, we always </w:t>
      </w:r>
      <w:r w:rsidRPr="00A16248">
        <w:rPr>
          <w:sz w:val="21"/>
          <w:szCs w:val="21"/>
          <w:lang w:eastAsia="zh-CN"/>
        </w:rPr>
        <w:t>design</w:t>
      </w:r>
      <w:r w:rsidRPr="00A16248">
        <w:rPr>
          <w:rFonts w:hint="eastAsia"/>
          <w:sz w:val="21"/>
          <w:szCs w:val="21"/>
          <w:lang w:eastAsia="zh-CN"/>
        </w:rPr>
        <w:t xml:space="preserve"> </w:t>
      </w:r>
      <w:r w:rsidRPr="00A16248">
        <w:rPr>
          <w:position w:val="-14"/>
          <w:sz w:val="21"/>
          <w:szCs w:val="21"/>
          <w:lang w:eastAsia="zh-CN"/>
        </w:rPr>
        <w:object w:dxaOrig="1060" w:dyaOrig="380">
          <v:shape id="_x0000_i1054" type="#_x0000_t75" style="width:52.5pt;height:19.5pt" o:ole="">
            <v:imagedata r:id="rId63" o:title=""/>
          </v:shape>
          <o:OLEObject Type="Embed" ProgID="Equation.DSMT4" ShapeID="_x0000_i1054" DrawAspect="Content" ObjectID="_1621628868" r:id="rId64"/>
        </w:object>
      </w:r>
      <w:r w:rsidRPr="00A16248">
        <w:rPr>
          <w:rFonts w:hint="eastAsia"/>
          <w:sz w:val="21"/>
          <w:szCs w:val="21"/>
          <w:lang w:eastAsia="zh-CN"/>
        </w:rPr>
        <w:t xml:space="preserve">. </w:t>
      </w:r>
      <w:r w:rsidRPr="00A16248">
        <w:rPr>
          <w:sz w:val="21"/>
          <w:szCs w:val="21"/>
          <w:lang w:eastAsia="zh-CN"/>
        </w:rPr>
        <w:t>Approximate</w:t>
      </w:r>
      <w:r w:rsidRPr="00A16248">
        <w:rPr>
          <w:rFonts w:hint="eastAsia"/>
          <w:sz w:val="21"/>
          <w:szCs w:val="21"/>
          <w:lang w:eastAsia="zh-CN"/>
        </w:rPr>
        <w:t>ly, we have</w:t>
      </w:r>
    </w:p>
    <w:p w:rsidR="007D5D5C" w:rsidRPr="00A16248" w:rsidRDefault="007D5D5C" w:rsidP="007D5D5C">
      <w:pPr>
        <w:pStyle w:val="MTDisplayEquation"/>
        <w:tabs>
          <w:tab w:val="clear" w:pos="2440"/>
          <w:tab w:val="clear" w:pos="4900"/>
          <w:tab w:val="center" w:pos="2232"/>
          <w:tab w:val="right" w:pos="4650"/>
        </w:tabs>
        <w:rPr>
          <w:rFonts w:hint="eastAsia"/>
          <w:sz w:val="21"/>
          <w:szCs w:val="21"/>
        </w:rPr>
      </w:pPr>
      <w:r w:rsidRPr="00A16248">
        <w:rPr>
          <w:sz w:val="21"/>
          <w:szCs w:val="21"/>
        </w:rPr>
        <w:tab/>
      </w:r>
      <w:r w:rsidRPr="00A16248">
        <w:rPr>
          <w:position w:val="-72"/>
          <w:sz w:val="21"/>
          <w:szCs w:val="21"/>
        </w:rPr>
        <w:object w:dxaOrig="2760" w:dyaOrig="1560">
          <v:shape id="_x0000_i1055" type="#_x0000_t75" style="width:138pt;height:78pt" o:ole="">
            <v:imagedata r:id="rId65" o:title=""/>
          </v:shape>
          <o:OLEObject Type="Embed" ProgID="Equation.DSMT4" ShapeID="_x0000_i1055" DrawAspect="Content" ObjectID="_1621628869" r:id="rId66"/>
        </w:object>
      </w:r>
      <w:r w:rsidRPr="00A16248">
        <w:rPr>
          <w:sz w:val="21"/>
          <w:szCs w:val="21"/>
        </w:rPr>
        <w:tab/>
      </w:r>
      <w:r w:rsidRPr="00A16248">
        <w:rPr>
          <w:sz w:val="21"/>
          <w:szCs w:val="21"/>
        </w:rPr>
        <w:fldChar w:fldCharType="begin"/>
      </w:r>
      <w:r w:rsidRPr="00A16248">
        <w:rPr>
          <w:sz w:val="21"/>
          <w:szCs w:val="21"/>
        </w:rPr>
        <w:instrText xml:space="preserve"> MACROBUTTON MTPlaceRef \* MERGEFORMAT </w:instrText>
      </w:r>
      <w:r w:rsidRPr="00A16248">
        <w:rPr>
          <w:sz w:val="21"/>
          <w:szCs w:val="21"/>
        </w:rPr>
        <w:fldChar w:fldCharType="begin"/>
      </w:r>
      <w:r w:rsidRPr="00A16248">
        <w:rPr>
          <w:sz w:val="21"/>
          <w:szCs w:val="21"/>
        </w:rPr>
        <w:instrText xml:space="preserve"> SEQ MTEqn \h \* MERGEFORMAT </w:instrText>
      </w:r>
      <w:r w:rsidRPr="00A16248">
        <w:rPr>
          <w:sz w:val="21"/>
          <w:szCs w:val="21"/>
        </w:rPr>
        <w:fldChar w:fldCharType="end"/>
      </w:r>
      <w:r w:rsidRPr="00A16248">
        <w:rPr>
          <w:sz w:val="21"/>
          <w:szCs w:val="21"/>
        </w:rPr>
        <w:instrText xml:space="preserve">    (</w:instrText>
      </w:r>
      <w:r w:rsidRPr="00A16248">
        <w:rPr>
          <w:sz w:val="21"/>
          <w:szCs w:val="21"/>
        </w:rPr>
        <w:fldChar w:fldCharType="begin"/>
      </w:r>
      <w:r w:rsidRPr="00A16248">
        <w:rPr>
          <w:sz w:val="21"/>
          <w:szCs w:val="21"/>
        </w:rPr>
        <w:instrText xml:space="preserve"> SEQ MTEqn \c \* Arabic \* MERGEFORMAT </w:instrText>
      </w:r>
      <w:r w:rsidRPr="00A16248">
        <w:rPr>
          <w:sz w:val="21"/>
          <w:szCs w:val="21"/>
        </w:rPr>
        <w:fldChar w:fldCharType="separate"/>
      </w:r>
      <w:r w:rsidR="004E0E7D">
        <w:rPr>
          <w:noProof/>
          <w:sz w:val="21"/>
          <w:szCs w:val="21"/>
        </w:rPr>
        <w:instrText>4</w:instrText>
      </w:r>
      <w:r w:rsidRPr="00A16248">
        <w:rPr>
          <w:sz w:val="21"/>
          <w:szCs w:val="21"/>
        </w:rPr>
        <w:fldChar w:fldCharType="end"/>
      </w:r>
      <w:r w:rsidRPr="00A16248">
        <w:rPr>
          <w:sz w:val="21"/>
          <w:szCs w:val="21"/>
        </w:rPr>
        <w:instrText>)</w:instrText>
      </w:r>
      <w:r w:rsidRPr="00A16248">
        <w:rPr>
          <w:sz w:val="21"/>
          <w:szCs w:val="21"/>
        </w:rPr>
        <w:fldChar w:fldCharType="end"/>
      </w:r>
    </w:p>
    <w:p w:rsidR="007D5D5C" w:rsidRDefault="007D5D5C" w:rsidP="007D5D5C">
      <w:pPr>
        <w:pStyle w:val="Text"/>
        <w:ind w:firstLineChars="200" w:firstLine="420"/>
        <w:rPr>
          <w:rFonts w:hint="eastAsia"/>
          <w:sz w:val="21"/>
          <w:szCs w:val="21"/>
          <w:lang w:eastAsia="zh-CN"/>
        </w:rPr>
      </w:pPr>
      <w:r w:rsidRPr="00A16248">
        <w:rPr>
          <w:sz w:val="21"/>
          <w:szCs w:val="21"/>
          <w:lang w:eastAsia="zh-CN"/>
        </w:rPr>
        <w:t>According to</w:t>
      </w:r>
      <w:r w:rsidRPr="00A16248">
        <w:rPr>
          <w:rFonts w:hint="eastAsia"/>
          <w:sz w:val="21"/>
          <w:szCs w:val="21"/>
          <w:lang w:eastAsia="zh-CN"/>
        </w:rPr>
        <w:t xml:space="preserve"> (4), decoupling performance bode diagram is shown in Fig. 4. </w:t>
      </w:r>
    </w:p>
    <w:p w:rsidR="007D5D5C" w:rsidRPr="000D2F5A" w:rsidRDefault="007D5D5C" w:rsidP="007D5D5C">
      <w:pPr>
        <w:pStyle w:val="Text"/>
        <w:ind w:firstLineChars="200" w:firstLine="420"/>
        <w:rPr>
          <w:sz w:val="21"/>
          <w:szCs w:val="21"/>
          <w:lang w:eastAsia="zh-CN"/>
        </w:rPr>
      </w:pPr>
      <w:r w:rsidRPr="000D2F5A">
        <w:rPr>
          <w:rFonts w:hint="eastAsia"/>
          <w:sz w:val="21"/>
          <w:szCs w:val="21"/>
          <w:lang w:eastAsia="zh-CN"/>
        </w:rPr>
        <w:t xml:space="preserve">From Fig. 4, it can be seen that </w:t>
      </w:r>
      <w:r w:rsidRPr="000D2F5A">
        <w:rPr>
          <w:sz w:val="21"/>
          <w:szCs w:val="21"/>
          <w:lang w:eastAsia="zh-CN"/>
        </w:rPr>
        <w:t>stabilization</w:t>
      </w:r>
      <w:r w:rsidRPr="000D2F5A">
        <w:rPr>
          <w:rFonts w:hint="eastAsia"/>
          <w:sz w:val="21"/>
          <w:szCs w:val="21"/>
          <w:lang w:eastAsia="zh-CN"/>
        </w:rPr>
        <w:t>-loop</w:t>
      </w:r>
      <w:r w:rsidRPr="000D2F5A">
        <w:rPr>
          <w:sz w:val="21"/>
          <w:szCs w:val="21"/>
          <w:lang w:eastAsia="zh-CN"/>
        </w:rPr>
        <w:t>’</w:t>
      </w:r>
      <w:r w:rsidRPr="000D2F5A">
        <w:rPr>
          <w:rFonts w:hint="eastAsia"/>
          <w:sz w:val="21"/>
          <w:szCs w:val="21"/>
          <w:lang w:eastAsia="zh-CN"/>
        </w:rPr>
        <w:t xml:space="preserve">s rejection of missile disturbance is strong in low frequency and becomes weaker in medium and high frequency. To obtain better decoupling-ability, gyro time constant </w:t>
      </w:r>
      <w:r w:rsidRPr="007D5D5C">
        <w:rPr>
          <w:sz w:val="21"/>
          <w:szCs w:val="21"/>
          <w:lang w:eastAsia="zh-CN"/>
        </w:rPr>
        <w:object w:dxaOrig="260" w:dyaOrig="380">
          <v:shape id="_x0000_i1056" type="#_x0000_t75" style="width:12.75pt;height:18.75pt" o:ole="">
            <v:imagedata r:id="rId67" o:title=""/>
          </v:shape>
          <o:OLEObject Type="Embed" ProgID="Equation.DSMT4" ShapeID="_x0000_i1056" DrawAspect="Content" ObjectID="_1621628870" r:id="rId68"/>
        </w:object>
      </w:r>
      <w:r w:rsidRPr="000D2F5A">
        <w:rPr>
          <w:rFonts w:hint="eastAsia"/>
          <w:sz w:val="21"/>
          <w:szCs w:val="21"/>
          <w:lang w:eastAsia="zh-CN"/>
        </w:rPr>
        <w:t xml:space="preserve"> and motor time constant </w:t>
      </w:r>
      <w:r w:rsidRPr="007D5D5C">
        <w:rPr>
          <w:sz w:val="21"/>
          <w:szCs w:val="21"/>
          <w:lang w:eastAsia="zh-CN"/>
        </w:rPr>
        <w:object w:dxaOrig="279" w:dyaOrig="360">
          <v:shape id="_x0000_i1057" type="#_x0000_t75" style="width:14.25pt;height:18pt" o:ole="">
            <v:imagedata r:id="rId69" o:title=""/>
          </v:shape>
          <o:OLEObject Type="Embed" ProgID="Equation.DSMT4" ShapeID="_x0000_i1057" DrawAspect="Content" ObjectID="_1621628871" r:id="rId70"/>
        </w:object>
      </w:r>
      <w:r w:rsidRPr="000D2F5A">
        <w:rPr>
          <w:rFonts w:hint="eastAsia"/>
          <w:sz w:val="21"/>
          <w:szCs w:val="21"/>
          <w:lang w:eastAsia="zh-CN"/>
        </w:rPr>
        <w:t xml:space="preserve"> should be reduced, and gyro gain </w:t>
      </w:r>
      <w:r w:rsidRPr="007D5D5C">
        <w:rPr>
          <w:sz w:val="21"/>
          <w:szCs w:val="21"/>
          <w:lang w:eastAsia="zh-CN"/>
        </w:rPr>
        <w:object w:dxaOrig="340" w:dyaOrig="380">
          <v:shape id="_x0000_i1058" type="#_x0000_t75" style="width:17.25pt;height:18.75pt" o:ole="">
            <v:imagedata r:id="rId71" o:title=""/>
          </v:shape>
          <o:OLEObject Type="Embed" ProgID="Equation.DSMT4" ShapeID="_x0000_i1058" DrawAspect="Content" ObjectID="_1621628872" r:id="rId72"/>
        </w:object>
      </w:r>
      <w:r w:rsidRPr="000D2F5A">
        <w:rPr>
          <w:rFonts w:hint="eastAsia"/>
          <w:sz w:val="21"/>
          <w:szCs w:val="21"/>
          <w:lang w:eastAsia="zh-CN"/>
        </w:rPr>
        <w:t xml:space="preserve"> and motor gain </w:t>
      </w:r>
      <w:r w:rsidRPr="007D5D5C">
        <w:rPr>
          <w:sz w:val="21"/>
          <w:szCs w:val="21"/>
          <w:lang w:eastAsia="zh-CN"/>
        </w:rPr>
        <w:object w:dxaOrig="360" w:dyaOrig="360">
          <v:shape id="_x0000_i1059" type="#_x0000_t75" style="width:18pt;height:18pt" o:ole="">
            <v:imagedata r:id="rId73" o:title=""/>
          </v:shape>
          <o:OLEObject Type="Embed" ProgID="Equation.DSMT4" ShapeID="_x0000_i1059" DrawAspect="Content" ObjectID="_1621628873" r:id="rId74"/>
        </w:object>
      </w:r>
      <w:r w:rsidRPr="000D2F5A">
        <w:rPr>
          <w:rFonts w:hint="eastAsia"/>
          <w:sz w:val="21"/>
          <w:szCs w:val="21"/>
          <w:lang w:eastAsia="zh-CN"/>
        </w:rPr>
        <w:t xml:space="preserve"> should be increased. But the degree that these constants can reduce or increase is limited by cost, weight, and physical a</w:t>
      </w:r>
      <w:r w:rsidRPr="000D2F5A">
        <w:rPr>
          <w:sz w:val="21"/>
          <w:szCs w:val="21"/>
          <w:lang w:eastAsia="zh-CN"/>
        </w:rPr>
        <w:t>chievability</w:t>
      </w:r>
      <w:r w:rsidRPr="000D2F5A">
        <w:rPr>
          <w:rFonts w:hint="eastAsia"/>
          <w:sz w:val="21"/>
          <w:szCs w:val="21"/>
          <w:lang w:eastAsia="zh-CN"/>
        </w:rPr>
        <w:t>. Therefore, decoupling bandwidth can</w:t>
      </w:r>
      <w:r w:rsidRPr="000D2F5A">
        <w:rPr>
          <w:sz w:val="21"/>
          <w:szCs w:val="21"/>
          <w:lang w:eastAsia="zh-CN"/>
        </w:rPr>
        <w:t>’</w:t>
      </w:r>
      <w:r w:rsidRPr="000D2F5A">
        <w:rPr>
          <w:rFonts w:hint="eastAsia"/>
          <w:sz w:val="21"/>
          <w:szCs w:val="21"/>
          <w:lang w:eastAsia="zh-CN"/>
        </w:rPr>
        <w:t>t be designed too wide.</w:t>
      </w:r>
    </w:p>
    <w:p w:rsidR="007D5D5C" w:rsidRDefault="007D5D5C" w:rsidP="007D5D5C">
      <w:pPr>
        <w:pStyle w:val="Text"/>
        <w:keepNext/>
        <w:ind w:left="110" w:hanging="110"/>
        <w:jc w:val="center"/>
      </w:pPr>
      <w:r>
        <w:pict>
          <v:shape id="图片 1" o:spid="_x0000_i1060" type="#_x0000_t75" style="width:192.75pt;height:82.5pt;mso-position-horizontal-relative:page;mso-position-vertical-relative:page" o:allowoverlap="f">
            <v:imagedata r:id="rId75" o:title="" grayscale="t"/>
          </v:shape>
        </w:pict>
      </w:r>
    </w:p>
    <w:p w:rsidR="007D5D5C" w:rsidRDefault="007D5D5C" w:rsidP="007D5D5C">
      <w:pPr>
        <w:pStyle w:val="a9"/>
        <w:jc w:val="center"/>
        <w:rPr>
          <w:rFonts w:ascii="Times New Roman" w:hAnsi="Times New Roman"/>
          <w:sz w:val="16"/>
        </w:rPr>
      </w:pPr>
      <w:r w:rsidRPr="009F6B77">
        <w:rPr>
          <w:rFonts w:ascii="Times New Roman" w:hAnsi="Times New Roman"/>
          <w:sz w:val="16"/>
        </w:rPr>
        <w:t xml:space="preserve">Fig. </w:t>
      </w:r>
      <w:r w:rsidRPr="009F6B77">
        <w:rPr>
          <w:rFonts w:ascii="Times New Roman" w:hAnsi="Times New Roman"/>
          <w:sz w:val="16"/>
        </w:rPr>
        <w:fldChar w:fldCharType="begin"/>
      </w:r>
      <w:r w:rsidRPr="009F6B77">
        <w:rPr>
          <w:rFonts w:ascii="Times New Roman" w:hAnsi="Times New Roman"/>
          <w:sz w:val="16"/>
        </w:rPr>
        <w:instrText xml:space="preserve"> SEQ Fig. \* ARABIC </w:instrText>
      </w:r>
      <w:r w:rsidRPr="009F6B77">
        <w:rPr>
          <w:rFonts w:ascii="Times New Roman" w:hAnsi="Times New Roman"/>
          <w:sz w:val="16"/>
        </w:rPr>
        <w:fldChar w:fldCharType="separate"/>
      </w:r>
      <w:r w:rsidR="004E0E7D">
        <w:rPr>
          <w:rFonts w:ascii="Times New Roman" w:hAnsi="Times New Roman"/>
          <w:noProof/>
          <w:sz w:val="16"/>
        </w:rPr>
        <w:t>4</w:t>
      </w:r>
      <w:r w:rsidRPr="009F6B77">
        <w:rPr>
          <w:rFonts w:ascii="Times New Roman" w:hAnsi="Times New Roman"/>
          <w:sz w:val="16"/>
        </w:rPr>
        <w:fldChar w:fldCharType="end"/>
      </w:r>
      <w:r w:rsidRPr="009F6B77">
        <w:rPr>
          <w:rFonts w:ascii="Times New Roman" w:hAnsi="Times New Roman" w:hint="eastAsia"/>
          <w:sz w:val="16"/>
        </w:rPr>
        <w:t xml:space="preserve">  </w:t>
      </w:r>
      <w:hyperlink r:id="rId76" w:history="1">
        <w:r>
          <w:rPr>
            <w:rFonts w:ascii="Times New Roman" w:hAnsi="Times New Roman" w:hint="eastAsia"/>
            <w:sz w:val="16"/>
          </w:rPr>
          <w:t>Decoupling</w:t>
        </w:r>
      </w:hyperlink>
      <w:r>
        <w:rPr>
          <w:rFonts w:ascii="Times New Roman" w:hAnsi="Times New Roman" w:hint="eastAsia"/>
          <w:sz w:val="16"/>
        </w:rPr>
        <w:t xml:space="preserve"> Performance Bode Diagram</w:t>
      </w:r>
    </w:p>
    <w:p w:rsidR="007D5D5C" w:rsidRPr="007D5D5C" w:rsidRDefault="007D5D5C" w:rsidP="007D5D5C">
      <w:pPr>
        <w:pStyle w:val="a8"/>
        <w:tabs>
          <w:tab w:val="clear" w:pos="798"/>
          <w:tab w:val="left" w:pos="360"/>
        </w:tabs>
        <w:spacing w:before="160" w:after="160"/>
        <w:ind w:left="0" w:firstLineChars="0" w:firstLine="0"/>
        <w:jc w:val="left"/>
        <w:rPr>
          <w:rFonts w:hint="eastAsia"/>
          <w:sz w:val="28"/>
          <w:szCs w:val="28"/>
        </w:rPr>
      </w:pPr>
      <w:r w:rsidRPr="007D5D5C">
        <w:rPr>
          <w:rFonts w:hint="eastAsia"/>
          <w:sz w:val="28"/>
          <w:szCs w:val="28"/>
        </w:rPr>
        <w:t>2.</w:t>
      </w:r>
      <w:r w:rsidRPr="007D5D5C">
        <w:rPr>
          <w:rFonts w:hint="eastAsia"/>
          <w:sz w:val="28"/>
          <w:szCs w:val="28"/>
        </w:rPr>
        <w:tab/>
        <w:t>Decoupling Scheme of Seeker Based on Disturbance Compensation</w:t>
      </w:r>
    </w:p>
    <w:p w:rsidR="007D5D5C" w:rsidRPr="007D5D5C" w:rsidRDefault="007D5D5C" w:rsidP="00BF4949">
      <w:pPr>
        <w:pStyle w:val="Text"/>
        <w:spacing w:beforeLines="25" w:before="78" w:afterLines="25" w:after="78" w:line="240" w:lineRule="auto"/>
        <w:ind w:firstLine="0"/>
        <w:rPr>
          <w:b/>
          <w:sz w:val="21"/>
          <w:szCs w:val="21"/>
          <w:lang w:eastAsia="zh-CN"/>
        </w:rPr>
      </w:pPr>
      <w:r w:rsidRPr="007D5D5C">
        <w:rPr>
          <w:rFonts w:hint="eastAsia"/>
          <w:b/>
          <w:sz w:val="21"/>
          <w:szCs w:val="21"/>
          <w:lang w:eastAsia="zh-CN"/>
        </w:rPr>
        <w:t>2.1DC Scheme</w:t>
      </w:r>
    </w:p>
    <w:p w:rsidR="007D5D5C" w:rsidRPr="001E6876" w:rsidRDefault="007D5D5C" w:rsidP="007D5D5C">
      <w:pPr>
        <w:pStyle w:val="Text"/>
        <w:ind w:firstLineChars="200" w:firstLine="420"/>
        <w:rPr>
          <w:sz w:val="21"/>
          <w:szCs w:val="21"/>
          <w:lang w:eastAsia="zh-CN"/>
        </w:rPr>
      </w:pPr>
      <w:r w:rsidRPr="001E6876">
        <w:rPr>
          <w:rFonts w:hint="eastAsia"/>
          <w:sz w:val="21"/>
          <w:szCs w:val="21"/>
          <w:lang w:eastAsia="zh-CN"/>
        </w:rPr>
        <w:t>To overcome that decoupling-ability turns weak when frequency turns to medium and high frequency segment, a DC scheme is presented in this paper, in which the disturbance is measured by gyro on missile body and compensated to stabilization-loop through certain link. Block diagram of DC scheme is shown in Fig. 5.</w:t>
      </w:r>
    </w:p>
    <w:p w:rsidR="007D5D5C" w:rsidRPr="00AF22D6" w:rsidRDefault="004E0E7D" w:rsidP="007D5D5C">
      <w:pPr>
        <w:pStyle w:val="Text"/>
        <w:keepNext/>
        <w:ind w:firstLine="0"/>
        <w:jc w:val="center"/>
        <w:rPr>
          <w:lang w:eastAsia="zh-CN"/>
        </w:rPr>
      </w:pPr>
      <w:r>
        <w:object w:dxaOrig="7334" w:dyaOrig="3510">
          <v:shape id="_x0000_i1061" type="#_x0000_t75" style="width:243pt;height:116.25pt" o:ole="">
            <v:imagedata r:id="rId77" o:title=""/>
          </v:shape>
          <o:OLEObject Type="Embed" ProgID="Visio.Drawing.11" ShapeID="_x0000_i1061" DrawAspect="Content" ObjectID="_1621628874" r:id="rId78"/>
        </w:object>
      </w:r>
    </w:p>
    <w:p w:rsidR="007D5D5C" w:rsidRPr="001E6876" w:rsidRDefault="007D5D5C" w:rsidP="007D5D5C">
      <w:pPr>
        <w:pStyle w:val="a9"/>
        <w:jc w:val="center"/>
        <w:rPr>
          <w:rFonts w:ascii="Times New Roman" w:hAnsi="Times New Roman"/>
          <w:sz w:val="16"/>
        </w:rPr>
      </w:pPr>
      <w:r w:rsidRPr="00AF22D6">
        <w:rPr>
          <w:rFonts w:ascii="Times New Roman" w:hAnsi="Times New Roman"/>
          <w:sz w:val="16"/>
        </w:rPr>
        <w:t xml:space="preserve">Fig. </w:t>
      </w:r>
      <w:r w:rsidRPr="00AF22D6">
        <w:rPr>
          <w:rFonts w:ascii="Times New Roman" w:hAnsi="Times New Roman"/>
          <w:sz w:val="16"/>
        </w:rPr>
        <w:fldChar w:fldCharType="begin"/>
      </w:r>
      <w:r w:rsidRPr="00AF22D6">
        <w:rPr>
          <w:rFonts w:ascii="Times New Roman" w:hAnsi="Times New Roman"/>
          <w:sz w:val="16"/>
        </w:rPr>
        <w:instrText xml:space="preserve"> SEQ Fig. \* ARABIC </w:instrText>
      </w:r>
      <w:r w:rsidRPr="00AF22D6">
        <w:rPr>
          <w:rFonts w:ascii="Times New Roman" w:hAnsi="Times New Roman"/>
          <w:sz w:val="16"/>
        </w:rPr>
        <w:fldChar w:fldCharType="separate"/>
      </w:r>
      <w:r w:rsidR="004E0E7D">
        <w:rPr>
          <w:rFonts w:ascii="Times New Roman" w:hAnsi="Times New Roman"/>
          <w:noProof/>
          <w:sz w:val="16"/>
        </w:rPr>
        <w:t>5</w:t>
      </w:r>
      <w:r w:rsidRPr="00AF22D6">
        <w:rPr>
          <w:rFonts w:ascii="Times New Roman" w:hAnsi="Times New Roman"/>
          <w:sz w:val="16"/>
        </w:rPr>
        <w:fldChar w:fldCharType="end"/>
      </w:r>
      <w:r w:rsidRPr="00AF22D6">
        <w:rPr>
          <w:rFonts w:ascii="Times New Roman" w:hAnsi="Times New Roman" w:hint="eastAsia"/>
          <w:sz w:val="16"/>
        </w:rPr>
        <w:t xml:space="preserve">  </w:t>
      </w:r>
      <w:r>
        <w:rPr>
          <w:rFonts w:ascii="Times New Roman" w:hAnsi="Times New Roman" w:hint="eastAsia"/>
          <w:sz w:val="16"/>
        </w:rPr>
        <w:t>Disturbance Compensation Decoupling Scheme</w:t>
      </w:r>
    </w:p>
    <w:p w:rsidR="007D5D5C" w:rsidRPr="001E6876" w:rsidRDefault="007D5D5C" w:rsidP="007D5D5C">
      <w:pPr>
        <w:pStyle w:val="Text"/>
        <w:ind w:firstLineChars="200" w:firstLine="420"/>
        <w:rPr>
          <w:rFonts w:hint="eastAsia"/>
          <w:sz w:val="21"/>
          <w:szCs w:val="21"/>
          <w:lang w:eastAsia="zh-CN"/>
        </w:rPr>
      </w:pPr>
      <w:r w:rsidRPr="001E6876">
        <w:rPr>
          <w:rFonts w:hint="eastAsia"/>
          <w:sz w:val="21"/>
          <w:szCs w:val="21"/>
          <w:lang w:eastAsia="zh-CN"/>
        </w:rPr>
        <w:t xml:space="preserve">Where </w:t>
      </w:r>
      <w:r w:rsidRPr="007D5D5C">
        <w:rPr>
          <w:sz w:val="21"/>
          <w:szCs w:val="21"/>
          <w:lang w:eastAsia="zh-CN"/>
        </w:rPr>
        <w:object w:dxaOrig="200" w:dyaOrig="380">
          <v:shape id="_x0000_i1062" type="#_x0000_t75" style="width:9.75pt;height:19.5pt" o:ole="">
            <v:imagedata r:id="rId79" o:title=""/>
          </v:shape>
          <o:OLEObject Type="Embed" ProgID="Equation.DSMT4" ShapeID="_x0000_i1062" DrawAspect="Content" ObjectID="_1621628875" r:id="rId80"/>
        </w:object>
      </w:r>
      <w:r w:rsidRPr="001E6876">
        <w:rPr>
          <w:rFonts w:hint="eastAsia"/>
          <w:sz w:val="21"/>
          <w:szCs w:val="21"/>
          <w:lang w:eastAsia="zh-CN"/>
        </w:rPr>
        <w:t xml:space="preserve"> is estimation of LOS angle rate, </w:t>
      </w:r>
      <w:r w:rsidRPr="007D5D5C">
        <w:rPr>
          <w:sz w:val="21"/>
          <w:szCs w:val="21"/>
          <w:lang w:eastAsia="zh-CN"/>
        </w:rPr>
        <w:object w:dxaOrig="340" w:dyaOrig="380">
          <v:shape id="_x0000_i1063" type="#_x0000_t75" style="width:16.5pt;height:19.5pt" o:ole="">
            <v:imagedata r:id="rId81" o:title=""/>
          </v:shape>
          <o:OLEObject Type="Embed" ProgID="Equation.DSMT4" ShapeID="_x0000_i1063" DrawAspect="Content" ObjectID="_1621628876" r:id="rId82"/>
        </w:object>
      </w:r>
      <w:r w:rsidRPr="001E6876">
        <w:rPr>
          <w:rFonts w:hint="eastAsia"/>
          <w:sz w:val="21"/>
          <w:szCs w:val="21"/>
          <w:lang w:eastAsia="zh-CN"/>
        </w:rPr>
        <w:t xml:space="preserve"> is transfer function of filter, </w:t>
      </w:r>
      <w:r w:rsidRPr="007D5D5C">
        <w:rPr>
          <w:sz w:val="21"/>
          <w:szCs w:val="21"/>
          <w:lang w:eastAsia="zh-CN"/>
        </w:rPr>
        <w:object w:dxaOrig="300" w:dyaOrig="360">
          <v:shape id="_x0000_i1064" type="#_x0000_t75" style="width:15pt;height:18pt" o:ole="">
            <v:imagedata r:id="rId83" o:title=""/>
          </v:shape>
          <o:OLEObject Type="Embed" ProgID="Equation.DSMT4" ShapeID="_x0000_i1064" DrawAspect="Content" ObjectID="_1621628877" r:id="rId84"/>
        </w:object>
      </w:r>
      <w:r w:rsidRPr="001E6876">
        <w:rPr>
          <w:rFonts w:hint="eastAsia"/>
          <w:sz w:val="21"/>
          <w:szCs w:val="21"/>
          <w:lang w:eastAsia="zh-CN"/>
        </w:rPr>
        <w:t xml:space="preserve"> is transfer function of receiver, </w:t>
      </w:r>
      <w:r w:rsidRPr="007D5D5C">
        <w:rPr>
          <w:sz w:val="21"/>
          <w:szCs w:val="21"/>
          <w:lang w:eastAsia="zh-CN"/>
        </w:rPr>
        <w:object w:dxaOrig="300" w:dyaOrig="360">
          <v:shape id="_x0000_i1065" type="#_x0000_t75" style="width:15pt;height:18pt" o:ole="">
            <v:imagedata r:id="rId85" o:title=""/>
          </v:shape>
          <o:OLEObject Type="Embed" ProgID="Equation.DSMT4" ShapeID="_x0000_i1065" DrawAspect="Content" ObjectID="_1621628878" r:id="rId86"/>
        </w:object>
      </w:r>
      <w:r w:rsidRPr="001E6876">
        <w:rPr>
          <w:rFonts w:hint="eastAsia"/>
          <w:sz w:val="21"/>
          <w:szCs w:val="21"/>
          <w:lang w:eastAsia="zh-CN"/>
        </w:rPr>
        <w:t xml:space="preserve"> is transfer function of power amplifier, </w:t>
      </w:r>
      <w:r w:rsidRPr="007D5D5C">
        <w:rPr>
          <w:sz w:val="21"/>
          <w:szCs w:val="21"/>
          <w:lang w:eastAsia="zh-CN"/>
        </w:rPr>
        <w:object w:dxaOrig="320" w:dyaOrig="360">
          <v:shape id="_x0000_i1066" type="#_x0000_t75" style="width:15.75pt;height:18pt" o:ole="">
            <v:imagedata r:id="rId87" o:title=""/>
          </v:shape>
          <o:OLEObject Type="Embed" ProgID="Equation.DSMT4" ShapeID="_x0000_i1066" DrawAspect="Content" ObjectID="_1621628879" r:id="rId88"/>
        </w:object>
      </w:r>
      <w:r w:rsidRPr="001E6876">
        <w:rPr>
          <w:rFonts w:hint="eastAsia"/>
          <w:sz w:val="21"/>
          <w:szCs w:val="21"/>
          <w:lang w:eastAsia="zh-CN"/>
        </w:rPr>
        <w:t xml:space="preserve"> is controller of motor, </w:t>
      </w:r>
      <w:r w:rsidRPr="007D5D5C">
        <w:rPr>
          <w:sz w:val="21"/>
          <w:szCs w:val="21"/>
          <w:lang w:eastAsia="zh-CN"/>
        </w:rPr>
        <w:object w:dxaOrig="320" w:dyaOrig="400">
          <v:shape id="_x0000_i1067" type="#_x0000_t75" style="width:15.75pt;height:20.25pt" o:ole="">
            <v:imagedata r:id="rId89" o:title=""/>
          </v:shape>
          <o:OLEObject Type="Embed" ProgID="Equation.DSMT4" ShapeID="_x0000_i1067" DrawAspect="Content" ObjectID="_1621628880" r:id="rId90"/>
        </w:object>
      </w:r>
      <w:r w:rsidRPr="001E6876">
        <w:rPr>
          <w:rFonts w:hint="eastAsia"/>
          <w:sz w:val="21"/>
          <w:szCs w:val="21"/>
          <w:lang w:eastAsia="zh-CN"/>
        </w:rPr>
        <w:t xml:space="preserve"> is transfer function of gyro in missile body and </w:t>
      </w:r>
      <w:r w:rsidRPr="007D5D5C">
        <w:rPr>
          <w:sz w:val="21"/>
          <w:szCs w:val="21"/>
          <w:lang w:eastAsia="zh-CN"/>
        </w:rPr>
        <w:object w:dxaOrig="300" w:dyaOrig="360">
          <v:shape id="_x0000_i1068" type="#_x0000_t75" style="width:15pt;height:18pt" o:ole="">
            <v:imagedata r:id="rId91" o:title=""/>
          </v:shape>
          <o:OLEObject Type="Embed" ProgID="Equation.DSMT4" ShapeID="_x0000_i1068" DrawAspect="Content" ObjectID="_1621628881" r:id="rId92"/>
        </w:object>
      </w:r>
      <w:r w:rsidRPr="001E6876">
        <w:rPr>
          <w:rFonts w:hint="eastAsia"/>
          <w:sz w:val="21"/>
          <w:szCs w:val="21"/>
          <w:lang w:eastAsia="zh-CN"/>
        </w:rPr>
        <w:t xml:space="preserve"> is rectification set designed according to system parameters and requirement. </w:t>
      </w:r>
      <w:r w:rsidRPr="007D5D5C">
        <w:rPr>
          <w:sz w:val="21"/>
          <w:szCs w:val="21"/>
          <w:lang w:eastAsia="zh-CN"/>
        </w:rPr>
        <w:object w:dxaOrig="300" w:dyaOrig="360">
          <v:shape id="_x0000_i1069" type="#_x0000_t75" style="width:15pt;height:18pt" o:ole="">
            <v:imagedata r:id="rId91" o:title=""/>
          </v:shape>
          <o:OLEObject Type="Embed" ProgID="Equation.DSMT4" ShapeID="_x0000_i1069" DrawAspect="Content" ObjectID="_1621628882" r:id="rId93"/>
        </w:object>
      </w:r>
      <w:r w:rsidRPr="007D5D5C">
        <w:rPr>
          <w:rFonts w:hint="eastAsia"/>
          <w:sz w:val="21"/>
          <w:szCs w:val="21"/>
          <w:lang w:eastAsia="zh-CN"/>
        </w:rPr>
        <w:t xml:space="preserve"> </w:t>
      </w:r>
      <w:r w:rsidRPr="001E6876">
        <w:rPr>
          <w:rFonts w:hint="eastAsia"/>
          <w:sz w:val="21"/>
          <w:szCs w:val="21"/>
          <w:lang w:eastAsia="zh-CN"/>
        </w:rPr>
        <w:t xml:space="preserve">and </w:t>
      </w:r>
      <w:r w:rsidRPr="007D5D5C">
        <w:rPr>
          <w:sz w:val="21"/>
          <w:szCs w:val="21"/>
          <w:lang w:eastAsia="zh-CN"/>
        </w:rPr>
        <w:object w:dxaOrig="320" w:dyaOrig="400">
          <v:shape id="_x0000_i1070" type="#_x0000_t75" style="width:15.75pt;height:20.25pt" o:ole="">
            <v:imagedata r:id="rId89" o:title=""/>
          </v:shape>
          <o:OLEObject Type="Embed" ProgID="Equation.DSMT4" ShapeID="_x0000_i1070" DrawAspect="Content" ObjectID="_1621628883" r:id="rId94"/>
        </w:object>
      </w:r>
      <w:r w:rsidRPr="001E6876">
        <w:rPr>
          <w:rFonts w:hint="eastAsia"/>
          <w:sz w:val="21"/>
          <w:szCs w:val="21"/>
          <w:lang w:eastAsia="zh-CN"/>
        </w:rPr>
        <w:t xml:space="preserve"> make up of the disturbance compensation channel</w:t>
      </w:r>
      <w:r w:rsidRPr="001E6876">
        <w:rPr>
          <w:sz w:val="21"/>
          <w:szCs w:val="21"/>
          <w:lang w:eastAsia="zh-CN"/>
        </w:rPr>
        <w:t xml:space="preserve">. </w:t>
      </w:r>
    </w:p>
    <w:p w:rsidR="007D5D5C" w:rsidRPr="007D5D5C" w:rsidRDefault="007D5D5C" w:rsidP="00BF4949">
      <w:pPr>
        <w:pStyle w:val="Text"/>
        <w:spacing w:beforeLines="25" w:before="78" w:afterLines="25" w:after="78" w:line="240" w:lineRule="auto"/>
        <w:ind w:firstLine="0"/>
        <w:rPr>
          <w:b/>
          <w:sz w:val="21"/>
          <w:szCs w:val="21"/>
          <w:lang w:eastAsia="zh-CN"/>
        </w:rPr>
      </w:pPr>
      <w:r w:rsidRPr="007D5D5C">
        <w:rPr>
          <w:rFonts w:hint="eastAsia"/>
          <w:b/>
          <w:sz w:val="21"/>
          <w:szCs w:val="21"/>
          <w:lang w:eastAsia="zh-CN"/>
        </w:rPr>
        <w:t>2.2Decoupling Principle of DC Scheme</w:t>
      </w:r>
    </w:p>
    <w:p w:rsidR="007D5D5C" w:rsidRPr="001E6876" w:rsidRDefault="007D5D5C" w:rsidP="007D5D5C">
      <w:pPr>
        <w:pStyle w:val="Text"/>
        <w:ind w:firstLineChars="200" w:firstLine="420"/>
        <w:rPr>
          <w:sz w:val="21"/>
          <w:szCs w:val="21"/>
          <w:lang w:eastAsia="zh-CN"/>
        </w:rPr>
      </w:pPr>
      <w:r w:rsidRPr="001E6876">
        <w:rPr>
          <w:sz w:val="21"/>
          <w:szCs w:val="21"/>
          <w:lang w:eastAsia="zh-CN"/>
        </w:rPr>
        <w:t>Theoretically</w:t>
      </w:r>
      <w:r w:rsidRPr="001E6876">
        <w:rPr>
          <w:rFonts w:hint="eastAsia"/>
          <w:sz w:val="21"/>
          <w:szCs w:val="21"/>
          <w:lang w:eastAsia="zh-CN"/>
        </w:rPr>
        <w:t xml:space="preserve">, DC scheme can decouple absolutely without </w:t>
      </w:r>
      <w:r w:rsidRPr="001E6876">
        <w:rPr>
          <w:sz w:val="21"/>
          <w:szCs w:val="21"/>
          <w:lang w:eastAsia="zh-CN"/>
        </w:rPr>
        <w:t>stabilization</w:t>
      </w:r>
      <w:r w:rsidRPr="001E6876">
        <w:rPr>
          <w:rFonts w:hint="eastAsia"/>
          <w:sz w:val="21"/>
          <w:szCs w:val="21"/>
          <w:lang w:eastAsia="zh-CN"/>
        </w:rPr>
        <w:t>-loop. But f</w:t>
      </w:r>
      <w:r w:rsidRPr="001E6876">
        <w:rPr>
          <w:sz w:val="21"/>
          <w:szCs w:val="21"/>
          <w:lang w:eastAsia="zh-CN"/>
        </w:rPr>
        <w:t>ull-compensation</w:t>
      </w:r>
      <w:r w:rsidRPr="001E6876">
        <w:rPr>
          <w:rFonts w:hint="eastAsia"/>
          <w:sz w:val="21"/>
          <w:szCs w:val="21"/>
          <w:lang w:eastAsia="zh-CN"/>
        </w:rPr>
        <w:t xml:space="preserve"> can</w:t>
      </w:r>
      <w:r w:rsidRPr="001E6876">
        <w:rPr>
          <w:sz w:val="21"/>
          <w:szCs w:val="21"/>
          <w:lang w:eastAsia="zh-CN"/>
        </w:rPr>
        <w:t>’</w:t>
      </w:r>
      <w:r w:rsidRPr="001E6876">
        <w:rPr>
          <w:rFonts w:hint="eastAsia"/>
          <w:sz w:val="21"/>
          <w:szCs w:val="21"/>
          <w:lang w:eastAsia="zh-CN"/>
        </w:rPr>
        <w:t>t be achieved in actual situation. Therefore</w:t>
      </w:r>
      <w:r w:rsidRPr="001E6876">
        <w:rPr>
          <w:rFonts w:hint="eastAsia"/>
          <w:sz w:val="21"/>
          <w:szCs w:val="21"/>
          <w:lang w:eastAsia="zh-CN"/>
        </w:rPr>
        <w:t>，</w:t>
      </w:r>
      <w:r w:rsidRPr="001E6876">
        <w:rPr>
          <w:rFonts w:hint="eastAsia"/>
          <w:sz w:val="21"/>
          <w:szCs w:val="21"/>
          <w:lang w:eastAsia="zh-CN"/>
        </w:rPr>
        <w:t xml:space="preserve">the </w:t>
      </w:r>
      <w:r w:rsidRPr="001E6876">
        <w:rPr>
          <w:sz w:val="21"/>
          <w:szCs w:val="21"/>
          <w:lang w:eastAsia="zh-CN"/>
        </w:rPr>
        <w:t>stabilization</w:t>
      </w:r>
      <w:r w:rsidRPr="001E6876">
        <w:rPr>
          <w:rFonts w:hint="eastAsia"/>
          <w:sz w:val="21"/>
          <w:szCs w:val="21"/>
          <w:lang w:eastAsia="zh-CN"/>
        </w:rPr>
        <w:t>-loop is still kept.</w:t>
      </w:r>
    </w:p>
    <w:p w:rsidR="007D5D5C" w:rsidRPr="001E6876" w:rsidRDefault="007D5D5C" w:rsidP="007D5D5C">
      <w:pPr>
        <w:pStyle w:val="Text"/>
        <w:ind w:firstLineChars="200" w:firstLine="420"/>
        <w:rPr>
          <w:sz w:val="21"/>
          <w:szCs w:val="21"/>
          <w:lang w:eastAsia="zh-CN"/>
        </w:rPr>
      </w:pPr>
      <w:r w:rsidRPr="001E6876">
        <w:rPr>
          <w:rFonts w:hint="eastAsia"/>
          <w:sz w:val="21"/>
          <w:szCs w:val="21"/>
          <w:lang w:eastAsia="zh-CN"/>
        </w:rPr>
        <w:t>By M</w:t>
      </w:r>
      <w:r w:rsidRPr="001E6876">
        <w:rPr>
          <w:sz w:val="21"/>
          <w:szCs w:val="21"/>
          <w:lang w:eastAsia="zh-CN"/>
        </w:rPr>
        <w:t>ason</w:t>
      </w:r>
      <w:r w:rsidRPr="001E6876">
        <w:rPr>
          <w:rFonts w:hint="eastAsia"/>
          <w:sz w:val="21"/>
          <w:szCs w:val="21"/>
          <w:lang w:eastAsia="zh-CN"/>
        </w:rPr>
        <w:t xml:space="preserve"> formula, assumption of f</w:t>
      </w:r>
      <w:r w:rsidRPr="001E6876">
        <w:rPr>
          <w:sz w:val="21"/>
          <w:szCs w:val="21"/>
          <w:lang w:eastAsia="zh-CN"/>
        </w:rPr>
        <w:t>ull-compensation</w:t>
      </w:r>
      <w:r w:rsidRPr="001E6876">
        <w:rPr>
          <w:rFonts w:hint="eastAsia"/>
          <w:sz w:val="21"/>
          <w:szCs w:val="21"/>
          <w:lang w:eastAsia="zh-CN"/>
        </w:rPr>
        <w:t xml:space="preserve"> is</w:t>
      </w:r>
    </w:p>
    <w:p w:rsidR="007D5D5C" w:rsidRPr="001E6876" w:rsidRDefault="007D5D5C" w:rsidP="007D5D5C">
      <w:pPr>
        <w:pStyle w:val="MTDisplayEquation"/>
        <w:tabs>
          <w:tab w:val="clear" w:pos="2440"/>
          <w:tab w:val="clear" w:pos="4900"/>
          <w:tab w:val="center" w:pos="2232"/>
          <w:tab w:val="right" w:pos="4650"/>
        </w:tabs>
        <w:rPr>
          <w:rFonts w:hint="eastAsia"/>
          <w:sz w:val="21"/>
          <w:szCs w:val="21"/>
        </w:rPr>
      </w:pPr>
      <w:r w:rsidRPr="001E6876">
        <w:rPr>
          <w:sz w:val="21"/>
          <w:szCs w:val="21"/>
        </w:rPr>
        <w:tab/>
      </w:r>
      <w:r w:rsidRPr="001E6876">
        <w:rPr>
          <w:position w:val="-14"/>
          <w:sz w:val="21"/>
          <w:szCs w:val="21"/>
        </w:rPr>
        <w:object w:dxaOrig="1760" w:dyaOrig="400">
          <v:shape id="_x0000_i1071" type="#_x0000_t75" style="width:87.75pt;height:20.25pt" o:ole="">
            <v:imagedata r:id="rId95" o:title=""/>
          </v:shape>
          <o:OLEObject Type="Embed" ProgID="Equation.DSMT4" ShapeID="_x0000_i1071" DrawAspect="Content" ObjectID="_1621628884" r:id="rId96"/>
        </w:object>
      </w:r>
      <w:r w:rsidRPr="001E6876">
        <w:rPr>
          <w:sz w:val="21"/>
          <w:szCs w:val="21"/>
        </w:rPr>
        <w:tab/>
      </w:r>
      <w:r w:rsidRPr="001E6876">
        <w:rPr>
          <w:sz w:val="21"/>
          <w:szCs w:val="21"/>
        </w:rPr>
        <w:fldChar w:fldCharType="begin"/>
      </w:r>
      <w:r w:rsidRPr="001E6876">
        <w:rPr>
          <w:sz w:val="21"/>
          <w:szCs w:val="21"/>
        </w:rPr>
        <w:instrText xml:space="preserve"> MACROBUTTON MTPlaceRef \* MERGEFORMAT </w:instrText>
      </w:r>
      <w:r w:rsidRPr="001E6876">
        <w:rPr>
          <w:sz w:val="21"/>
          <w:szCs w:val="21"/>
        </w:rPr>
        <w:fldChar w:fldCharType="begin"/>
      </w:r>
      <w:r w:rsidRPr="001E6876">
        <w:rPr>
          <w:sz w:val="21"/>
          <w:szCs w:val="21"/>
        </w:rPr>
        <w:instrText xml:space="preserve"> SEQ MTEqn \h \* MERGEFORMAT </w:instrText>
      </w:r>
      <w:r w:rsidRPr="001E6876">
        <w:rPr>
          <w:sz w:val="21"/>
          <w:szCs w:val="21"/>
        </w:rPr>
        <w:fldChar w:fldCharType="end"/>
      </w:r>
      <w:r w:rsidRPr="001E6876">
        <w:rPr>
          <w:sz w:val="21"/>
          <w:szCs w:val="21"/>
        </w:rPr>
        <w:instrText xml:space="preserve">    (</w:instrText>
      </w:r>
      <w:r w:rsidRPr="001E6876">
        <w:rPr>
          <w:sz w:val="21"/>
          <w:szCs w:val="21"/>
        </w:rPr>
        <w:fldChar w:fldCharType="begin"/>
      </w:r>
      <w:r w:rsidRPr="001E6876">
        <w:rPr>
          <w:sz w:val="21"/>
          <w:szCs w:val="21"/>
        </w:rPr>
        <w:instrText xml:space="preserve"> SEQ MTEqn \c \* Arabic \* MERGEFORMAT </w:instrText>
      </w:r>
      <w:r w:rsidRPr="001E6876">
        <w:rPr>
          <w:sz w:val="21"/>
          <w:szCs w:val="21"/>
        </w:rPr>
        <w:fldChar w:fldCharType="separate"/>
      </w:r>
      <w:r w:rsidR="004E0E7D">
        <w:rPr>
          <w:noProof/>
          <w:sz w:val="21"/>
          <w:szCs w:val="21"/>
        </w:rPr>
        <w:instrText>5</w:instrText>
      </w:r>
      <w:r w:rsidRPr="001E6876">
        <w:rPr>
          <w:sz w:val="21"/>
          <w:szCs w:val="21"/>
        </w:rPr>
        <w:fldChar w:fldCharType="end"/>
      </w:r>
      <w:r w:rsidRPr="001E6876">
        <w:rPr>
          <w:sz w:val="21"/>
          <w:szCs w:val="21"/>
        </w:rPr>
        <w:instrText>)</w:instrText>
      </w:r>
      <w:r w:rsidRPr="001E6876">
        <w:rPr>
          <w:sz w:val="21"/>
          <w:szCs w:val="21"/>
        </w:rPr>
        <w:fldChar w:fldCharType="end"/>
      </w:r>
    </w:p>
    <w:p w:rsidR="007D5D5C" w:rsidRPr="001E6876" w:rsidRDefault="007D5D5C" w:rsidP="007D5D5C">
      <w:pPr>
        <w:pStyle w:val="Text"/>
        <w:ind w:firstLine="0"/>
        <w:rPr>
          <w:sz w:val="21"/>
          <w:szCs w:val="21"/>
          <w:lang w:eastAsia="zh-CN"/>
        </w:rPr>
      </w:pPr>
      <w:r w:rsidRPr="001E6876">
        <w:rPr>
          <w:rFonts w:hint="eastAsia"/>
          <w:sz w:val="21"/>
          <w:szCs w:val="21"/>
          <w:lang w:eastAsia="zh-CN"/>
        </w:rPr>
        <w:t>That is</w:t>
      </w:r>
    </w:p>
    <w:p w:rsidR="007D5D5C" w:rsidRPr="001E6876" w:rsidRDefault="007D5D5C" w:rsidP="007D5D5C">
      <w:pPr>
        <w:pStyle w:val="MTDisplayEquation"/>
        <w:tabs>
          <w:tab w:val="clear" w:pos="2440"/>
          <w:tab w:val="clear" w:pos="4900"/>
          <w:tab w:val="center" w:pos="2232"/>
          <w:tab w:val="right" w:pos="4650"/>
        </w:tabs>
        <w:rPr>
          <w:sz w:val="21"/>
          <w:szCs w:val="21"/>
        </w:rPr>
      </w:pPr>
      <w:r w:rsidRPr="001E6876">
        <w:rPr>
          <w:sz w:val="21"/>
          <w:szCs w:val="21"/>
        </w:rPr>
        <w:tab/>
      </w:r>
      <w:r w:rsidRPr="001E6876">
        <w:rPr>
          <w:position w:val="-32"/>
          <w:sz w:val="21"/>
          <w:szCs w:val="21"/>
        </w:rPr>
        <w:object w:dxaOrig="1400" w:dyaOrig="700">
          <v:shape id="_x0000_i1072" type="#_x0000_t75" style="width:69.75pt;height:35.25pt" o:ole="">
            <v:imagedata r:id="rId97" o:title=""/>
          </v:shape>
          <o:OLEObject Type="Embed" ProgID="Equation.DSMT4" ShapeID="_x0000_i1072" DrawAspect="Content" ObjectID="_1621628885" r:id="rId98"/>
        </w:object>
      </w:r>
      <w:r w:rsidRPr="001E6876">
        <w:rPr>
          <w:sz w:val="21"/>
          <w:szCs w:val="21"/>
        </w:rPr>
        <w:tab/>
      </w:r>
      <w:r w:rsidRPr="001E6876">
        <w:rPr>
          <w:sz w:val="21"/>
          <w:szCs w:val="21"/>
        </w:rPr>
        <w:fldChar w:fldCharType="begin"/>
      </w:r>
      <w:r w:rsidRPr="001E6876">
        <w:rPr>
          <w:sz w:val="21"/>
          <w:szCs w:val="21"/>
        </w:rPr>
        <w:instrText xml:space="preserve"> MACROBUTTON MTPlaceRef \* MERGEFORMAT </w:instrText>
      </w:r>
      <w:r w:rsidRPr="001E6876">
        <w:rPr>
          <w:sz w:val="21"/>
          <w:szCs w:val="21"/>
        </w:rPr>
        <w:fldChar w:fldCharType="begin"/>
      </w:r>
      <w:r w:rsidRPr="001E6876">
        <w:rPr>
          <w:sz w:val="21"/>
          <w:szCs w:val="21"/>
        </w:rPr>
        <w:instrText xml:space="preserve"> SEQ MTEqn \h \* MERGEFORMAT </w:instrText>
      </w:r>
      <w:r w:rsidRPr="001E6876">
        <w:rPr>
          <w:sz w:val="21"/>
          <w:szCs w:val="21"/>
        </w:rPr>
        <w:fldChar w:fldCharType="end"/>
      </w:r>
      <w:r w:rsidRPr="001E6876">
        <w:rPr>
          <w:sz w:val="21"/>
          <w:szCs w:val="21"/>
        </w:rPr>
        <w:instrText xml:space="preserve">    (</w:instrText>
      </w:r>
      <w:r w:rsidRPr="001E6876">
        <w:rPr>
          <w:sz w:val="21"/>
          <w:szCs w:val="21"/>
        </w:rPr>
        <w:fldChar w:fldCharType="begin"/>
      </w:r>
      <w:r w:rsidRPr="001E6876">
        <w:rPr>
          <w:sz w:val="21"/>
          <w:szCs w:val="21"/>
        </w:rPr>
        <w:instrText xml:space="preserve"> SEQ MTEqn \c \* Arabic \* MERGEFORMAT </w:instrText>
      </w:r>
      <w:r w:rsidRPr="001E6876">
        <w:rPr>
          <w:sz w:val="21"/>
          <w:szCs w:val="21"/>
        </w:rPr>
        <w:fldChar w:fldCharType="separate"/>
      </w:r>
      <w:r w:rsidR="004E0E7D">
        <w:rPr>
          <w:noProof/>
          <w:sz w:val="21"/>
          <w:szCs w:val="21"/>
        </w:rPr>
        <w:instrText>6</w:instrText>
      </w:r>
      <w:r w:rsidRPr="001E6876">
        <w:rPr>
          <w:sz w:val="21"/>
          <w:szCs w:val="21"/>
        </w:rPr>
        <w:fldChar w:fldCharType="end"/>
      </w:r>
      <w:r w:rsidRPr="001E6876">
        <w:rPr>
          <w:sz w:val="21"/>
          <w:szCs w:val="21"/>
        </w:rPr>
        <w:instrText>)</w:instrText>
      </w:r>
      <w:r w:rsidRPr="001E6876">
        <w:rPr>
          <w:sz w:val="21"/>
          <w:szCs w:val="21"/>
        </w:rPr>
        <w:fldChar w:fldCharType="end"/>
      </w:r>
    </w:p>
    <w:p w:rsidR="007D5D5C" w:rsidRPr="001E6876" w:rsidRDefault="007D5D5C" w:rsidP="007D5D5C">
      <w:pPr>
        <w:pStyle w:val="Text"/>
        <w:ind w:firstLine="0"/>
        <w:rPr>
          <w:sz w:val="21"/>
          <w:szCs w:val="21"/>
          <w:lang w:eastAsia="zh-CN"/>
        </w:rPr>
      </w:pPr>
      <w:r w:rsidRPr="001E6876">
        <w:rPr>
          <w:rFonts w:hint="eastAsia"/>
          <w:sz w:val="21"/>
          <w:szCs w:val="21"/>
          <w:lang w:eastAsia="zh-CN"/>
        </w:rPr>
        <w:t>Where</w:t>
      </w:r>
    </w:p>
    <w:p w:rsidR="007D5D5C" w:rsidRPr="001E6876" w:rsidRDefault="007D5D5C" w:rsidP="007D5D5C">
      <w:pPr>
        <w:pStyle w:val="MTDisplayEquation"/>
        <w:tabs>
          <w:tab w:val="clear" w:pos="2440"/>
          <w:tab w:val="clear" w:pos="4900"/>
          <w:tab w:val="center" w:pos="2232"/>
          <w:tab w:val="right" w:pos="4650"/>
        </w:tabs>
        <w:rPr>
          <w:sz w:val="21"/>
          <w:szCs w:val="21"/>
        </w:rPr>
      </w:pPr>
      <w:r w:rsidRPr="001E6876">
        <w:rPr>
          <w:sz w:val="21"/>
          <w:szCs w:val="21"/>
        </w:rPr>
        <w:tab/>
      </w:r>
      <w:r w:rsidRPr="001E6876">
        <w:rPr>
          <w:position w:val="-30"/>
          <w:sz w:val="21"/>
          <w:szCs w:val="21"/>
        </w:rPr>
        <w:object w:dxaOrig="1280" w:dyaOrig="680">
          <v:shape id="_x0000_i1073" type="#_x0000_t75" style="width:63.75pt;height:33.75pt" o:ole="">
            <v:imagedata r:id="rId99" o:title=""/>
          </v:shape>
          <o:OLEObject Type="Embed" ProgID="Equation.DSMT4" ShapeID="_x0000_i1073" DrawAspect="Content" ObjectID="_1621628886" r:id="rId100"/>
        </w:object>
      </w:r>
      <w:r w:rsidRPr="001E6876">
        <w:rPr>
          <w:sz w:val="21"/>
          <w:szCs w:val="21"/>
        </w:rPr>
        <w:tab/>
      </w:r>
      <w:r w:rsidRPr="001E6876">
        <w:rPr>
          <w:sz w:val="21"/>
          <w:szCs w:val="21"/>
        </w:rPr>
        <w:fldChar w:fldCharType="begin"/>
      </w:r>
      <w:r w:rsidRPr="001E6876">
        <w:rPr>
          <w:sz w:val="21"/>
          <w:szCs w:val="21"/>
        </w:rPr>
        <w:instrText xml:space="preserve"> MACROBUTTON MTPlaceRef \* MERGEFORMAT </w:instrText>
      </w:r>
      <w:r w:rsidRPr="001E6876">
        <w:rPr>
          <w:sz w:val="21"/>
          <w:szCs w:val="21"/>
        </w:rPr>
        <w:fldChar w:fldCharType="begin"/>
      </w:r>
      <w:r w:rsidRPr="001E6876">
        <w:rPr>
          <w:sz w:val="21"/>
          <w:szCs w:val="21"/>
        </w:rPr>
        <w:instrText xml:space="preserve"> SEQ MTEqn \h \* MERGEFORMAT </w:instrText>
      </w:r>
      <w:r w:rsidRPr="001E6876">
        <w:rPr>
          <w:sz w:val="21"/>
          <w:szCs w:val="21"/>
        </w:rPr>
        <w:fldChar w:fldCharType="end"/>
      </w:r>
      <w:r w:rsidRPr="001E6876">
        <w:rPr>
          <w:sz w:val="21"/>
          <w:szCs w:val="21"/>
        </w:rPr>
        <w:instrText xml:space="preserve">    (</w:instrText>
      </w:r>
      <w:r w:rsidRPr="001E6876">
        <w:rPr>
          <w:sz w:val="21"/>
          <w:szCs w:val="21"/>
        </w:rPr>
        <w:fldChar w:fldCharType="begin"/>
      </w:r>
      <w:r w:rsidRPr="001E6876">
        <w:rPr>
          <w:sz w:val="21"/>
          <w:szCs w:val="21"/>
        </w:rPr>
        <w:instrText xml:space="preserve"> SEQ MTEqn \c \* Arabic \* MERGEFORMAT </w:instrText>
      </w:r>
      <w:r w:rsidRPr="001E6876">
        <w:rPr>
          <w:sz w:val="21"/>
          <w:szCs w:val="21"/>
        </w:rPr>
        <w:fldChar w:fldCharType="separate"/>
      </w:r>
      <w:r w:rsidR="004E0E7D">
        <w:rPr>
          <w:noProof/>
          <w:sz w:val="21"/>
          <w:szCs w:val="21"/>
        </w:rPr>
        <w:instrText>7</w:instrText>
      </w:r>
      <w:r w:rsidRPr="001E6876">
        <w:rPr>
          <w:sz w:val="21"/>
          <w:szCs w:val="21"/>
        </w:rPr>
        <w:fldChar w:fldCharType="end"/>
      </w:r>
      <w:r w:rsidRPr="001E6876">
        <w:rPr>
          <w:sz w:val="21"/>
          <w:szCs w:val="21"/>
        </w:rPr>
        <w:instrText>)</w:instrText>
      </w:r>
      <w:r w:rsidRPr="001E6876">
        <w:rPr>
          <w:sz w:val="21"/>
          <w:szCs w:val="21"/>
        </w:rPr>
        <w:fldChar w:fldCharType="end"/>
      </w:r>
    </w:p>
    <w:p w:rsidR="007D5D5C" w:rsidRPr="001E6876" w:rsidRDefault="007D5D5C" w:rsidP="007D5D5C">
      <w:pPr>
        <w:pStyle w:val="MTDisplayEquation"/>
        <w:tabs>
          <w:tab w:val="clear" w:pos="2440"/>
          <w:tab w:val="clear" w:pos="4900"/>
          <w:tab w:val="center" w:pos="2232"/>
          <w:tab w:val="right" w:pos="4650"/>
        </w:tabs>
        <w:rPr>
          <w:rFonts w:hint="eastAsia"/>
          <w:sz w:val="21"/>
          <w:szCs w:val="21"/>
        </w:rPr>
      </w:pPr>
      <w:r w:rsidRPr="001E6876">
        <w:rPr>
          <w:sz w:val="21"/>
          <w:szCs w:val="21"/>
        </w:rPr>
        <w:tab/>
      </w:r>
      <w:r w:rsidRPr="001E6876">
        <w:rPr>
          <w:position w:val="-32"/>
          <w:sz w:val="21"/>
          <w:szCs w:val="21"/>
        </w:rPr>
        <w:object w:dxaOrig="2260" w:dyaOrig="700">
          <v:shape id="_x0000_i1074" type="#_x0000_t75" style="width:113.25pt;height:35.25pt" o:ole="">
            <v:imagedata r:id="rId101" o:title=""/>
          </v:shape>
          <o:OLEObject Type="Embed" ProgID="Equation.DSMT4" ShapeID="_x0000_i1074" DrawAspect="Content" ObjectID="_1621628887" r:id="rId102"/>
        </w:object>
      </w:r>
      <w:r w:rsidRPr="001E6876">
        <w:rPr>
          <w:sz w:val="21"/>
          <w:szCs w:val="21"/>
        </w:rPr>
        <w:tab/>
      </w:r>
      <w:r w:rsidRPr="001E6876">
        <w:rPr>
          <w:sz w:val="21"/>
          <w:szCs w:val="21"/>
        </w:rPr>
        <w:fldChar w:fldCharType="begin"/>
      </w:r>
      <w:r w:rsidRPr="001E6876">
        <w:rPr>
          <w:sz w:val="21"/>
          <w:szCs w:val="21"/>
        </w:rPr>
        <w:instrText xml:space="preserve"> MACROBUTTON MTPlaceRef \* MERGEFORMAT </w:instrText>
      </w:r>
      <w:r w:rsidRPr="001E6876">
        <w:rPr>
          <w:sz w:val="21"/>
          <w:szCs w:val="21"/>
        </w:rPr>
        <w:fldChar w:fldCharType="begin"/>
      </w:r>
      <w:r w:rsidRPr="001E6876">
        <w:rPr>
          <w:sz w:val="21"/>
          <w:szCs w:val="21"/>
        </w:rPr>
        <w:instrText xml:space="preserve"> SEQ MTEqn \h \* MERGEFORMAT </w:instrText>
      </w:r>
      <w:r w:rsidRPr="001E6876">
        <w:rPr>
          <w:sz w:val="21"/>
          <w:szCs w:val="21"/>
        </w:rPr>
        <w:fldChar w:fldCharType="end"/>
      </w:r>
      <w:r w:rsidRPr="001E6876">
        <w:rPr>
          <w:sz w:val="21"/>
          <w:szCs w:val="21"/>
        </w:rPr>
        <w:instrText xml:space="preserve">    (</w:instrText>
      </w:r>
      <w:r w:rsidRPr="001E6876">
        <w:rPr>
          <w:sz w:val="21"/>
          <w:szCs w:val="21"/>
        </w:rPr>
        <w:fldChar w:fldCharType="begin"/>
      </w:r>
      <w:r w:rsidRPr="001E6876">
        <w:rPr>
          <w:sz w:val="21"/>
          <w:szCs w:val="21"/>
        </w:rPr>
        <w:instrText xml:space="preserve"> SEQ MTEqn \c \* Arabic \* MERGEFORMAT </w:instrText>
      </w:r>
      <w:r w:rsidRPr="001E6876">
        <w:rPr>
          <w:sz w:val="21"/>
          <w:szCs w:val="21"/>
        </w:rPr>
        <w:fldChar w:fldCharType="separate"/>
      </w:r>
      <w:r w:rsidR="004E0E7D">
        <w:rPr>
          <w:noProof/>
          <w:sz w:val="21"/>
          <w:szCs w:val="21"/>
        </w:rPr>
        <w:instrText>8</w:instrText>
      </w:r>
      <w:r w:rsidRPr="001E6876">
        <w:rPr>
          <w:sz w:val="21"/>
          <w:szCs w:val="21"/>
        </w:rPr>
        <w:fldChar w:fldCharType="end"/>
      </w:r>
      <w:r w:rsidRPr="001E6876">
        <w:rPr>
          <w:sz w:val="21"/>
          <w:szCs w:val="21"/>
        </w:rPr>
        <w:instrText>)</w:instrText>
      </w:r>
      <w:r w:rsidRPr="001E6876">
        <w:rPr>
          <w:sz w:val="21"/>
          <w:szCs w:val="21"/>
        </w:rPr>
        <w:fldChar w:fldCharType="end"/>
      </w:r>
    </w:p>
    <w:p w:rsidR="007D5D5C" w:rsidRPr="001E6876" w:rsidRDefault="007D5D5C" w:rsidP="007D5D5C">
      <w:pPr>
        <w:pStyle w:val="Text"/>
        <w:ind w:firstLineChars="200" w:firstLine="420"/>
        <w:rPr>
          <w:sz w:val="21"/>
          <w:szCs w:val="21"/>
          <w:lang w:eastAsia="zh-CN"/>
        </w:rPr>
      </w:pPr>
      <w:r w:rsidRPr="001E6876">
        <w:rPr>
          <w:rFonts w:hint="eastAsia"/>
          <w:sz w:val="21"/>
          <w:szCs w:val="21"/>
          <w:lang w:eastAsia="zh-CN"/>
        </w:rPr>
        <w:t xml:space="preserve">Where </w:t>
      </w:r>
      <w:r w:rsidRPr="007D5D5C">
        <w:rPr>
          <w:sz w:val="21"/>
          <w:szCs w:val="21"/>
          <w:lang w:eastAsia="zh-CN"/>
        </w:rPr>
        <w:object w:dxaOrig="320" w:dyaOrig="360">
          <v:shape id="_x0000_i1075" type="#_x0000_t75" style="width:15.75pt;height:18pt" o:ole="">
            <v:imagedata r:id="rId103" o:title=""/>
          </v:shape>
          <o:OLEObject Type="Embed" ProgID="Equation.DSMT4" ShapeID="_x0000_i1075" DrawAspect="Content" ObjectID="_1621628888" r:id="rId104"/>
        </w:object>
      </w:r>
      <w:r w:rsidRPr="001E6876">
        <w:rPr>
          <w:rFonts w:hint="eastAsia"/>
          <w:sz w:val="21"/>
          <w:szCs w:val="21"/>
          <w:lang w:eastAsia="zh-CN"/>
        </w:rPr>
        <w:t xml:space="preserve"> and</w:t>
      </w:r>
      <w:r w:rsidRPr="007D5D5C">
        <w:rPr>
          <w:sz w:val="21"/>
          <w:szCs w:val="21"/>
          <w:lang w:eastAsia="zh-CN"/>
        </w:rPr>
        <w:object w:dxaOrig="340" w:dyaOrig="360">
          <v:shape id="_x0000_i1076" type="#_x0000_t75" style="width:16.5pt;height:18pt" o:ole="">
            <v:imagedata r:id="rId105" o:title=""/>
          </v:shape>
          <o:OLEObject Type="Embed" ProgID="Equation.DSMT4" ShapeID="_x0000_i1076" DrawAspect="Content" ObjectID="_1621628889" r:id="rId106"/>
        </w:object>
      </w:r>
      <w:r w:rsidRPr="001E6876">
        <w:rPr>
          <w:rFonts w:hint="eastAsia"/>
          <w:sz w:val="21"/>
          <w:szCs w:val="21"/>
          <w:lang w:eastAsia="zh-CN"/>
        </w:rPr>
        <w:t xml:space="preserve"> are time constant of motor </w:t>
      </w:r>
      <w:r w:rsidRPr="001E6876">
        <w:rPr>
          <w:sz w:val="21"/>
          <w:szCs w:val="21"/>
          <w:lang w:eastAsia="zh-CN"/>
        </w:rPr>
        <w:t>controller</w:t>
      </w:r>
      <w:r w:rsidRPr="001E6876">
        <w:rPr>
          <w:rFonts w:hint="eastAsia"/>
          <w:sz w:val="21"/>
          <w:szCs w:val="21"/>
          <w:lang w:eastAsia="zh-CN"/>
        </w:rPr>
        <w:t xml:space="preserve"> </w:t>
      </w:r>
      <w:r w:rsidRPr="007D5D5C">
        <w:rPr>
          <w:sz w:val="21"/>
          <w:szCs w:val="21"/>
          <w:lang w:eastAsia="zh-CN"/>
        </w:rPr>
        <w:object w:dxaOrig="320" w:dyaOrig="360">
          <v:shape id="_x0000_i1077" type="#_x0000_t75" style="width:15.75pt;height:18pt" o:ole="">
            <v:imagedata r:id="rId107" o:title=""/>
          </v:shape>
          <o:OLEObject Type="Embed" ProgID="Equation.DSMT4" ShapeID="_x0000_i1077" DrawAspect="Content" ObjectID="_1621628890" r:id="rId108"/>
        </w:object>
      </w:r>
      <w:r w:rsidRPr="001E6876">
        <w:rPr>
          <w:rFonts w:hint="eastAsia"/>
          <w:sz w:val="21"/>
          <w:szCs w:val="21"/>
          <w:lang w:eastAsia="zh-CN"/>
        </w:rPr>
        <w:t xml:space="preserve">, </w:t>
      </w:r>
      <w:r w:rsidRPr="007D5D5C">
        <w:rPr>
          <w:sz w:val="21"/>
          <w:szCs w:val="21"/>
          <w:lang w:eastAsia="zh-CN"/>
        </w:rPr>
        <w:object w:dxaOrig="260" w:dyaOrig="400">
          <v:shape id="_x0000_i1078" type="#_x0000_t75" style="width:12.75pt;height:20.25pt" o:ole="">
            <v:imagedata r:id="rId109" o:title=""/>
          </v:shape>
          <o:OLEObject Type="Embed" ProgID="Equation.DSMT4" ShapeID="_x0000_i1078" DrawAspect="Content" ObjectID="_1621628891" r:id="rId110"/>
        </w:object>
      </w:r>
      <w:r w:rsidRPr="001E6876">
        <w:rPr>
          <w:rFonts w:hint="eastAsia"/>
          <w:sz w:val="21"/>
          <w:szCs w:val="21"/>
          <w:lang w:eastAsia="zh-CN"/>
        </w:rPr>
        <w:t xml:space="preserve"> is time constant of gyro in missile body, and </w:t>
      </w:r>
      <w:r w:rsidRPr="007D5D5C">
        <w:rPr>
          <w:sz w:val="21"/>
          <w:szCs w:val="21"/>
          <w:lang w:eastAsia="zh-CN"/>
        </w:rPr>
        <w:object w:dxaOrig="279" w:dyaOrig="400">
          <v:shape id="_x0000_i1079" type="#_x0000_t75" style="width:14.25pt;height:20.25pt" o:ole="">
            <v:imagedata r:id="rId111" o:title=""/>
          </v:shape>
          <o:OLEObject Type="Embed" ProgID="Equation.DSMT4" ShapeID="_x0000_i1079" DrawAspect="Content" ObjectID="_1621628892" r:id="rId112"/>
        </w:object>
      </w:r>
      <w:r w:rsidRPr="001E6876">
        <w:rPr>
          <w:rFonts w:hint="eastAsia"/>
          <w:sz w:val="21"/>
          <w:szCs w:val="21"/>
          <w:lang w:eastAsia="zh-CN"/>
        </w:rPr>
        <w:t xml:space="preserve"> is damping ratio of gyro in missile body. </w:t>
      </w:r>
    </w:p>
    <w:p w:rsidR="007D5D5C" w:rsidRPr="001E6876" w:rsidRDefault="007D5D5C" w:rsidP="007D5D5C">
      <w:pPr>
        <w:pStyle w:val="Text"/>
        <w:ind w:firstLineChars="200" w:firstLine="420"/>
        <w:rPr>
          <w:sz w:val="21"/>
          <w:szCs w:val="21"/>
          <w:lang w:eastAsia="zh-CN"/>
        </w:rPr>
      </w:pPr>
      <w:r w:rsidRPr="001E6876">
        <w:rPr>
          <w:rFonts w:hint="eastAsia"/>
          <w:sz w:val="21"/>
          <w:szCs w:val="21"/>
          <w:lang w:eastAsia="zh-CN"/>
        </w:rPr>
        <w:t xml:space="preserve">Because the </w:t>
      </w:r>
      <w:r w:rsidRPr="001E6876">
        <w:rPr>
          <w:sz w:val="21"/>
          <w:szCs w:val="21"/>
          <w:lang w:eastAsia="zh-CN"/>
        </w:rPr>
        <w:t>numerator</w:t>
      </w:r>
      <w:r w:rsidRPr="001E6876">
        <w:rPr>
          <w:rFonts w:hint="eastAsia"/>
          <w:sz w:val="21"/>
          <w:szCs w:val="21"/>
          <w:lang w:eastAsia="zh-CN"/>
        </w:rPr>
        <w:t xml:space="preserve"> of </w:t>
      </w:r>
      <w:r w:rsidRPr="007D5D5C">
        <w:rPr>
          <w:sz w:val="21"/>
          <w:szCs w:val="21"/>
          <w:lang w:eastAsia="zh-CN"/>
        </w:rPr>
        <w:object w:dxaOrig="300" w:dyaOrig="360">
          <v:shape id="_x0000_i1080" type="#_x0000_t75" style="width:15pt;height:18pt" o:ole="">
            <v:imagedata r:id="rId91" o:title=""/>
          </v:shape>
          <o:OLEObject Type="Embed" ProgID="Equation.DSMT4" ShapeID="_x0000_i1080" DrawAspect="Content" ObjectID="_1621628893" r:id="rId113"/>
        </w:object>
      </w:r>
      <w:r w:rsidRPr="001E6876">
        <w:rPr>
          <w:rFonts w:hint="eastAsia"/>
          <w:sz w:val="21"/>
          <w:szCs w:val="21"/>
          <w:lang w:eastAsia="zh-CN"/>
        </w:rPr>
        <w:t xml:space="preserve"> is three orders higher than the </w:t>
      </w:r>
      <w:r w:rsidRPr="001E6876">
        <w:rPr>
          <w:sz w:val="21"/>
          <w:szCs w:val="21"/>
          <w:lang w:eastAsia="zh-CN"/>
        </w:rPr>
        <w:t>denominator</w:t>
      </w:r>
      <w:r w:rsidRPr="001E6876">
        <w:rPr>
          <w:rFonts w:hint="eastAsia"/>
          <w:sz w:val="21"/>
          <w:szCs w:val="21"/>
          <w:lang w:eastAsia="zh-CN"/>
        </w:rPr>
        <w:t xml:space="preserve">, </w:t>
      </w:r>
      <w:r w:rsidRPr="007D5D5C">
        <w:rPr>
          <w:sz w:val="21"/>
          <w:szCs w:val="21"/>
          <w:lang w:eastAsia="zh-CN"/>
        </w:rPr>
        <w:object w:dxaOrig="300" w:dyaOrig="360">
          <v:shape id="_x0000_i1081" type="#_x0000_t75" style="width:15pt;height:18pt" o:ole="">
            <v:imagedata r:id="rId91" o:title=""/>
          </v:shape>
          <o:OLEObject Type="Embed" ProgID="Equation.DSMT4" ShapeID="_x0000_i1081" DrawAspect="Content" ObjectID="_1621628894" r:id="rId114"/>
        </w:object>
      </w:r>
      <w:r w:rsidRPr="001E6876">
        <w:rPr>
          <w:rFonts w:hint="eastAsia"/>
          <w:sz w:val="21"/>
          <w:szCs w:val="21"/>
          <w:lang w:eastAsia="zh-CN"/>
        </w:rPr>
        <w:t xml:space="preserve"> is only proper theoretically, but can</w:t>
      </w:r>
      <w:r w:rsidRPr="001E6876">
        <w:rPr>
          <w:sz w:val="21"/>
          <w:szCs w:val="21"/>
          <w:lang w:eastAsia="zh-CN"/>
        </w:rPr>
        <w:t>’</w:t>
      </w:r>
      <w:r w:rsidRPr="001E6876">
        <w:rPr>
          <w:rFonts w:hint="eastAsia"/>
          <w:sz w:val="21"/>
          <w:szCs w:val="21"/>
          <w:lang w:eastAsia="zh-CN"/>
        </w:rPr>
        <w:t xml:space="preserve">t be achieved. Therefore, only partial-compensation is considered. In fact, bandwidth of gyro </w:t>
      </w:r>
      <w:r w:rsidRPr="007D5D5C">
        <w:rPr>
          <w:sz w:val="21"/>
          <w:szCs w:val="21"/>
          <w:lang w:eastAsia="zh-CN"/>
        </w:rPr>
        <w:object w:dxaOrig="320" w:dyaOrig="400">
          <v:shape id="_x0000_i1082" type="#_x0000_t75" style="width:15.75pt;height:20.25pt" o:ole="">
            <v:imagedata r:id="rId89" o:title=""/>
          </v:shape>
          <o:OLEObject Type="Embed" ProgID="Equation.DSMT4" ShapeID="_x0000_i1082" DrawAspect="Content" ObjectID="_1621628895" r:id="rId115"/>
        </w:object>
      </w:r>
      <w:r w:rsidRPr="001E6876">
        <w:rPr>
          <w:rFonts w:hint="eastAsia"/>
          <w:sz w:val="21"/>
          <w:szCs w:val="21"/>
          <w:lang w:eastAsia="zh-CN"/>
        </w:rPr>
        <w:t xml:space="preserve"> fixed on missile body is wider than that fixed on antenna. Time constant of </w:t>
      </w:r>
      <w:r w:rsidRPr="007D5D5C">
        <w:rPr>
          <w:sz w:val="21"/>
          <w:szCs w:val="21"/>
          <w:lang w:eastAsia="zh-CN"/>
        </w:rPr>
        <w:object w:dxaOrig="320" w:dyaOrig="400">
          <v:shape id="_x0000_i1083" type="#_x0000_t75" style="width:15.75pt;height:20.25pt" o:ole="">
            <v:imagedata r:id="rId89" o:title=""/>
          </v:shape>
          <o:OLEObject Type="Embed" ProgID="Equation.DSMT4" ShapeID="_x0000_i1083" DrawAspect="Content" ObjectID="_1621628896" r:id="rId116"/>
        </w:object>
      </w:r>
      <w:r w:rsidRPr="001E6876">
        <w:rPr>
          <w:rFonts w:hint="eastAsia"/>
          <w:sz w:val="21"/>
          <w:szCs w:val="21"/>
          <w:lang w:eastAsia="zh-CN"/>
        </w:rPr>
        <w:t xml:space="preserve"> can be made small. In this case, dynamic process of this gyro can be ignored in bandwidth of </w:t>
      </w:r>
      <w:r w:rsidRPr="001E6876">
        <w:rPr>
          <w:sz w:val="21"/>
          <w:szCs w:val="21"/>
          <w:lang w:eastAsia="zh-CN"/>
        </w:rPr>
        <w:t>stabilization</w:t>
      </w:r>
      <w:r w:rsidRPr="001E6876">
        <w:rPr>
          <w:rFonts w:hint="eastAsia"/>
          <w:sz w:val="21"/>
          <w:szCs w:val="21"/>
          <w:lang w:eastAsia="zh-CN"/>
        </w:rPr>
        <w:t xml:space="preserve">-loop to make partial-compensation. That is </w:t>
      </w:r>
      <w:r w:rsidRPr="007D5D5C">
        <w:rPr>
          <w:sz w:val="21"/>
          <w:szCs w:val="21"/>
          <w:lang w:eastAsia="zh-CN"/>
        </w:rPr>
        <w:object w:dxaOrig="639" w:dyaOrig="400">
          <v:shape id="_x0000_i1084" type="#_x0000_t75" style="width:31.5pt;height:20.25pt" o:ole="">
            <v:imagedata r:id="rId117" o:title=""/>
          </v:shape>
          <o:OLEObject Type="Embed" ProgID="Equation.DSMT4" ShapeID="_x0000_i1084" DrawAspect="Content" ObjectID="_1621628897" r:id="rId118"/>
        </w:object>
      </w:r>
      <w:r w:rsidRPr="001E6876">
        <w:rPr>
          <w:rFonts w:hint="eastAsia"/>
          <w:sz w:val="21"/>
          <w:szCs w:val="21"/>
          <w:lang w:eastAsia="zh-CN"/>
        </w:rPr>
        <w:t xml:space="preserve">. Then </w:t>
      </w:r>
      <w:r w:rsidRPr="007D5D5C">
        <w:rPr>
          <w:sz w:val="21"/>
          <w:szCs w:val="21"/>
          <w:lang w:eastAsia="zh-CN"/>
        </w:rPr>
        <w:object w:dxaOrig="300" w:dyaOrig="360">
          <v:shape id="_x0000_i1085" type="#_x0000_t75" style="width:15pt;height:18pt" o:ole="">
            <v:imagedata r:id="rId91" o:title=""/>
          </v:shape>
          <o:OLEObject Type="Embed" ProgID="Equation.DSMT4" ShapeID="_x0000_i1085" DrawAspect="Content" ObjectID="_1621628898" r:id="rId119"/>
        </w:object>
      </w:r>
      <w:r w:rsidRPr="001E6876">
        <w:rPr>
          <w:rFonts w:hint="eastAsia"/>
          <w:sz w:val="21"/>
          <w:szCs w:val="21"/>
          <w:lang w:eastAsia="zh-CN"/>
        </w:rPr>
        <w:t xml:space="preserve"> can be easily designed to be</w:t>
      </w:r>
    </w:p>
    <w:p w:rsidR="007D5D5C" w:rsidRPr="001E6876" w:rsidRDefault="007D5D5C" w:rsidP="007D5D5C">
      <w:pPr>
        <w:pStyle w:val="MTDisplayEquation"/>
        <w:tabs>
          <w:tab w:val="clear" w:pos="2440"/>
          <w:tab w:val="clear" w:pos="4900"/>
          <w:tab w:val="center" w:pos="2232"/>
          <w:tab w:val="right" w:pos="4650"/>
        </w:tabs>
        <w:rPr>
          <w:rFonts w:hint="eastAsia"/>
          <w:sz w:val="21"/>
          <w:szCs w:val="21"/>
        </w:rPr>
      </w:pPr>
      <w:r w:rsidRPr="001E6876">
        <w:rPr>
          <w:sz w:val="21"/>
          <w:szCs w:val="21"/>
        </w:rPr>
        <w:tab/>
      </w:r>
      <w:r w:rsidRPr="001E6876">
        <w:rPr>
          <w:position w:val="-100"/>
          <w:sz w:val="21"/>
          <w:szCs w:val="21"/>
        </w:rPr>
        <w:object w:dxaOrig="2140" w:dyaOrig="2120">
          <v:shape id="_x0000_i1086" type="#_x0000_t75" style="width:107.25pt;height:105.75pt" o:ole="">
            <v:imagedata r:id="rId120" o:title=""/>
          </v:shape>
          <o:OLEObject Type="Embed" ProgID="Equation.DSMT4" ShapeID="_x0000_i1086" DrawAspect="Content" ObjectID="_1621628899" r:id="rId121"/>
        </w:object>
      </w:r>
      <w:r w:rsidRPr="001E6876">
        <w:rPr>
          <w:sz w:val="21"/>
          <w:szCs w:val="21"/>
        </w:rPr>
        <w:tab/>
      </w:r>
      <w:r w:rsidRPr="001E6876">
        <w:rPr>
          <w:sz w:val="21"/>
          <w:szCs w:val="21"/>
        </w:rPr>
        <w:fldChar w:fldCharType="begin"/>
      </w:r>
      <w:r w:rsidRPr="001E6876">
        <w:rPr>
          <w:sz w:val="21"/>
          <w:szCs w:val="21"/>
        </w:rPr>
        <w:instrText xml:space="preserve"> MACROBUTTON MTPlaceRef \* MERGEFORMAT </w:instrText>
      </w:r>
      <w:r w:rsidRPr="001E6876">
        <w:rPr>
          <w:sz w:val="21"/>
          <w:szCs w:val="21"/>
        </w:rPr>
        <w:fldChar w:fldCharType="begin"/>
      </w:r>
      <w:r w:rsidRPr="001E6876">
        <w:rPr>
          <w:sz w:val="21"/>
          <w:szCs w:val="21"/>
        </w:rPr>
        <w:instrText xml:space="preserve"> SEQ MTEqn \h \* MERGEFORMAT </w:instrText>
      </w:r>
      <w:r w:rsidRPr="001E6876">
        <w:rPr>
          <w:sz w:val="21"/>
          <w:szCs w:val="21"/>
        </w:rPr>
        <w:fldChar w:fldCharType="end"/>
      </w:r>
      <w:r w:rsidRPr="001E6876">
        <w:rPr>
          <w:sz w:val="21"/>
          <w:szCs w:val="21"/>
        </w:rPr>
        <w:instrText xml:space="preserve">    (</w:instrText>
      </w:r>
      <w:r w:rsidRPr="001E6876">
        <w:rPr>
          <w:sz w:val="21"/>
          <w:szCs w:val="21"/>
        </w:rPr>
        <w:fldChar w:fldCharType="begin"/>
      </w:r>
      <w:r w:rsidRPr="001E6876">
        <w:rPr>
          <w:sz w:val="21"/>
          <w:szCs w:val="21"/>
        </w:rPr>
        <w:instrText xml:space="preserve"> SEQ MTEqn \c \* Arabic \* MERGEFORMAT </w:instrText>
      </w:r>
      <w:r w:rsidRPr="001E6876">
        <w:rPr>
          <w:sz w:val="21"/>
          <w:szCs w:val="21"/>
        </w:rPr>
        <w:fldChar w:fldCharType="separate"/>
      </w:r>
      <w:r w:rsidR="004E0E7D">
        <w:rPr>
          <w:noProof/>
          <w:sz w:val="21"/>
          <w:szCs w:val="21"/>
        </w:rPr>
        <w:instrText>9</w:instrText>
      </w:r>
      <w:r w:rsidRPr="001E6876">
        <w:rPr>
          <w:sz w:val="21"/>
          <w:szCs w:val="21"/>
        </w:rPr>
        <w:fldChar w:fldCharType="end"/>
      </w:r>
      <w:r w:rsidRPr="001E6876">
        <w:rPr>
          <w:sz w:val="21"/>
          <w:szCs w:val="21"/>
        </w:rPr>
        <w:instrText>)</w:instrText>
      </w:r>
      <w:r w:rsidRPr="001E6876">
        <w:rPr>
          <w:sz w:val="21"/>
          <w:szCs w:val="21"/>
        </w:rPr>
        <w:fldChar w:fldCharType="end"/>
      </w:r>
    </w:p>
    <w:p w:rsidR="007D5D5C" w:rsidRPr="001E6876" w:rsidRDefault="007D5D5C" w:rsidP="007D5D5C">
      <w:pPr>
        <w:pStyle w:val="Text"/>
        <w:ind w:firstLineChars="200" w:firstLine="420"/>
        <w:rPr>
          <w:sz w:val="21"/>
          <w:szCs w:val="21"/>
          <w:lang w:eastAsia="zh-CN"/>
        </w:rPr>
      </w:pPr>
      <w:r w:rsidRPr="001E6876">
        <w:rPr>
          <w:rFonts w:hint="eastAsia"/>
          <w:sz w:val="21"/>
          <w:szCs w:val="21"/>
          <w:lang w:eastAsia="zh-CN"/>
        </w:rPr>
        <w:t xml:space="preserve">Where </w:t>
      </w:r>
      <w:r w:rsidRPr="007D5D5C">
        <w:rPr>
          <w:sz w:val="21"/>
          <w:szCs w:val="21"/>
          <w:lang w:eastAsia="zh-CN"/>
        </w:rPr>
        <w:object w:dxaOrig="220" w:dyaOrig="360">
          <v:shape id="_x0000_i1087" type="#_x0000_t75" style="width:11.25pt;height:18pt" o:ole="">
            <v:imagedata r:id="rId122" o:title=""/>
          </v:shape>
          <o:OLEObject Type="Embed" ProgID="Equation.DSMT4" ShapeID="_x0000_i1087" DrawAspect="Content" ObjectID="_1621628900" r:id="rId123"/>
        </w:object>
      </w:r>
      <w:r w:rsidRPr="001E6876">
        <w:rPr>
          <w:rFonts w:hint="eastAsia"/>
          <w:sz w:val="21"/>
          <w:szCs w:val="21"/>
          <w:lang w:eastAsia="zh-CN"/>
        </w:rPr>
        <w:t xml:space="preserve"> is a small time constant for </w:t>
      </w:r>
      <w:r w:rsidRPr="001E6876">
        <w:rPr>
          <w:sz w:val="21"/>
          <w:szCs w:val="21"/>
          <w:lang w:eastAsia="zh-CN"/>
        </w:rPr>
        <w:t>realization</w:t>
      </w:r>
      <w:r w:rsidRPr="001E6876">
        <w:rPr>
          <w:rFonts w:hint="eastAsia"/>
          <w:sz w:val="21"/>
          <w:szCs w:val="21"/>
          <w:lang w:eastAsia="zh-CN"/>
        </w:rPr>
        <w:t>.</w:t>
      </w:r>
    </w:p>
    <w:p w:rsidR="007D5D5C" w:rsidRPr="001E6876" w:rsidRDefault="007D5D5C" w:rsidP="007D5D5C">
      <w:pPr>
        <w:pStyle w:val="Text"/>
        <w:ind w:firstLineChars="200" w:firstLine="420"/>
        <w:rPr>
          <w:rFonts w:hint="eastAsia"/>
          <w:sz w:val="21"/>
          <w:szCs w:val="21"/>
          <w:lang w:eastAsia="zh-CN"/>
        </w:rPr>
      </w:pPr>
      <w:r w:rsidRPr="001E6876">
        <w:rPr>
          <w:rFonts w:hint="eastAsia"/>
          <w:sz w:val="21"/>
          <w:szCs w:val="21"/>
          <w:lang w:eastAsia="zh-CN"/>
        </w:rPr>
        <w:t xml:space="preserve">The smaller the time constants </w:t>
      </w:r>
      <w:r w:rsidRPr="007D5D5C">
        <w:rPr>
          <w:sz w:val="21"/>
          <w:szCs w:val="21"/>
          <w:lang w:eastAsia="zh-CN"/>
        </w:rPr>
        <w:object w:dxaOrig="260" w:dyaOrig="400">
          <v:shape id="_x0000_i1088" type="#_x0000_t75" style="width:12.75pt;height:20.25pt" o:ole="">
            <v:imagedata r:id="rId109" o:title=""/>
          </v:shape>
          <o:OLEObject Type="Embed" ProgID="Equation.DSMT4" ShapeID="_x0000_i1088" DrawAspect="Content" ObjectID="_1621628901" r:id="rId124"/>
        </w:object>
      </w:r>
      <w:r w:rsidRPr="001E6876">
        <w:rPr>
          <w:rFonts w:hint="eastAsia"/>
          <w:sz w:val="21"/>
          <w:szCs w:val="21"/>
          <w:lang w:eastAsia="zh-CN"/>
        </w:rPr>
        <w:t xml:space="preserve"> and </w:t>
      </w:r>
      <w:r w:rsidRPr="007D5D5C">
        <w:rPr>
          <w:sz w:val="21"/>
          <w:szCs w:val="21"/>
          <w:lang w:eastAsia="zh-CN"/>
        </w:rPr>
        <w:object w:dxaOrig="220" w:dyaOrig="360">
          <v:shape id="_x0000_i1089" type="#_x0000_t75" style="width:11.25pt;height:18pt" o:ole="">
            <v:imagedata r:id="rId122" o:title=""/>
          </v:shape>
          <o:OLEObject Type="Embed" ProgID="Equation.DSMT4" ShapeID="_x0000_i1089" DrawAspect="Content" ObjectID="_1621628902" r:id="rId125"/>
        </w:object>
      </w:r>
      <w:r w:rsidRPr="001E6876">
        <w:rPr>
          <w:rFonts w:hint="eastAsia"/>
          <w:sz w:val="21"/>
          <w:szCs w:val="21"/>
          <w:lang w:eastAsia="zh-CN"/>
        </w:rPr>
        <w:t xml:space="preserve"> are, the better decoupling-ability DC scheme has. Therefore, when designing </w:t>
      </w:r>
      <w:r w:rsidRPr="007D5D5C">
        <w:rPr>
          <w:sz w:val="21"/>
          <w:szCs w:val="21"/>
          <w:lang w:eastAsia="zh-CN"/>
        </w:rPr>
        <w:object w:dxaOrig="300" w:dyaOrig="360">
          <v:shape id="_x0000_i1090" type="#_x0000_t75" style="width:15pt;height:18pt" o:ole="">
            <v:imagedata r:id="rId91" o:title=""/>
          </v:shape>
          <o:OLEObject Type="Embed" ProgID="Equation.DSMT4" ShapeID="_x0000_i1090" DrawAspect="Content" ObjectID="_1621628903" r:id="rId126"/>
        </w:object>
      </w:r>
      <w:r w:rsidRPr="001E6876">
        <w:rPr>
          <w:rFonts w:hint="eastAsia"/>
          <w:sz w:val="21"/>
          <w:szCs w:val="21"/>
          <w:lang w:eastAsia="zh-CN"/>
        </w:rPr>
        <w:t>，</w:t>
      </w:r>
      <w:r w:rsidRPr="001E6876">
        <w:rPr>
          <w:rFonts w:hint="eastAsia"/>
          <w:sz w:val="21"/>
          <w:szCs w:val="21"/>
          <w:lang w:eastAsia="zh-CN"/>
        </w:rPr>
        <w:t xml:space="preserve"> time constants </w:t>
      </w:r>
      <w:r w:rsidRPr="007D5D5C">
        <w:rPr>
          <w:sz w:val="21"/>
          <w:szCs w:val="21"/>
          <w:lang w:eastAsia="zh-CN"/>
        </w:rPr>
        <w:object w:dxaOrig="260" w:dyaOrig="400">
          <v:shape id="_x0000_i1091" type="#_x0000_t75" style="width:12.75pt;height:20.25pt" o:ole="">
            <v:imagedata r:id="rId109" o:title=""/>
          </v:shape>
          <o:OLEObject Type="Embed" ProgID="Equation.DSMT4" ShapeID="_x0000_i1091" DrawAspect="Content" ObjectID="_1621628904" r:id="rId127"/>
        </w:object>
      </w:r>
      <w:r w:rsidRPr="001E6876">
        <w:rPr>
          <w:rFonts w:hint="eastAsia"/>
          <w:sz w:val="21"/>
          <w:szCs w:val="21"/>
          <w:lang w:eastAsia="zh-CN"/>
        </w:rPr>
        <w:t xml:space="preserve"> and </w:t>
      </w:r>
      <w:r w:rsidRPr="007D5D5C">
        <w:rPr>
          <w:sz w:val="21"/>
          <w:szCs w:val="21"/>
          <w:lang w:eastAsia="zh-CN"/>
        </w:rPr>
        <w:object w:dxaOrig="220" w:dyaOrig="360">
          <v:shape id="_x0000_i1092" type="#_x0000_t75" style="width:11.25pt;height:18pt" o:ole="">
            <v:imagedata r:id="rId122" o:title=""/>
          </v:shape>
          <o:OLEObject Type="Embed" ProgID="Equation.DSMT4" ShapeID="_x0000_i1092" DrawAspect="Content" ObjectID="_1621628905" r:id="rId128"/>
        </w:object>
      </w:r>
      <w:r w:rsidRPr="001E6876">
        <w:rPr>
          <w:rFonts w:hint="eastAsia"/>
          <w:sz w:val="21"/>
          <w:szCs w:val="21"/>
          <w:lang w:eastAsia="zh-CN"/>
        </w:rPr>
        <w:t xml:space="preserve"> should be chosen as small as possible.</w:t>
      </w:r>
    </w:p>
    <w:p w:rsidR="007D5D5C" w:rsidRPr="007D5D5C" w:rsidRDefault="007D5D5C" w:rsidP="007D5D5C">
      <w:pPr>
        <w:pStyle w:val="a8"/>
        <w:tabs>
          <w:tab w:val="clear" w:pos="798"/>
          <w:tab w:val="left" w:pos="360"/>
        </w:tabs>
        <w:spacing w:before="160" w:after="160"/>
        <w:ind w:left="0" w:firstLineChars="0" w:firstLine="0"/>
        <w:jc w:val="left"/>
        <w:rPr>
          <w:rFonts w:hint="eastAsia"/>
          <w:sz w:val="28"/>
          <w:szCs w:val="28"/>
        </w:rPr>
      </w:pPr>
      <w:r w:rsidRPr="00143C8A">
        <w:rPr>
          <w:rFonts w:hint="eastAsia"/>
          <w:sz w:val="28"/>
          <w:szCs w:val="28"/>
        </w:rPr>
        <w:t>3</w:t>
      </w:r>
      <w:r>
        <w:rPr>
          <w:rFonts w:hint="eastAsia"/>
          <w:sz w:val="28"/>
          <w:szCs w:val="28"/>
        </w:rPr>
        <w:t>.</w:t>
      </w:r>
      <w:r>
        <w:rPr>
          <w:rFonts w:hint="eastAsia"/>
          <w:sz w:val="28"/>
          <w:szCs w:val="28"/>
        </w:rPr>
        <w:tab/>
      </w:r>
      <w:r w:rsidRPr="00143C8A">
        <w:rPr>
          <w:rFonts w:hint="eastAsia"/>
          <w:sz w:val="28"/>
          <w:szCs w:val="28"/>
        </w:rPr>
        <w:t>Performance Analysis, Simulation and</w:t>
      </w:r>
      <w:r w:rsidRPr="00143C8A">
        <w:rPr>
          <w:sz w:val="28"/>
          <w:szCs w:val="28"/>
        </w:rPr>
        <w:t xml:space="preserve"> Comparison</w:t>
      </w:r>
    </w:p>
    <w:p w:rsidR="007D5D5C" w:rsidRPr="007D5D5C" w:rsidRDefault="007D5D5C" w:rsidP="00BF4949">
      <w:pPr>
        <w:pStyle w:val="Text"/>
        <w:spacing w:beforeLines="25" w:before="78" w:afterLines="25" w:after="78" w:line="240" w:lineRule="auto"/>
        <w:ind w:firstLine="0"/>
        <w:rPr>
          <w:b/>
          <w:sz w:val="21"/>
          <w:szCs w:val="21"/>
          <w:lang w:eastAsia="zh-CN"/>
        </w:rPr>
      </w:pPr>
      <w:r w:rsidRPr="007D5D5C">
        <w:rPr>
          <w:rFonts w:hint="eastAsia"/>
          <w:b/>
          <w:sz w:val="21"/>
          <w:szCs w:val="21"/>
          <w:lang w:eastAsia="zh-CN"/>
        </w:rPr>
        <w:t>3.1TML and LOSR Scheme</w:t>
      </w:r>
    </w:p>
    <w:p w:rsidR="007D5D5C" w:rsidRPr="00DF5B68" w:rsidRDefault="007D5D5C" w:rsidP="007D5D5C">
      <w:pPr>
        <w:pStyle w:val="Text"/>
        <w:ind w:firstLineChars="200" w:firstLine="420"/>
        <w:rPr>
          <w:rFonts w:hint="eastAsia"/>
          <w:sz w:val="21"/>
          <w:szCs w:val="21"/>
          <w:lang w:eastAsia="zh-CN"/>
        </w:rPr>
      </w:pPr>
      <w:r w:rsidRPr="00DF5B68">
        <w:rPr>
          <w:rFonts w:hint="eastAsia"/>
          <w:sz w:val="21"/>
          <w:szCs w:val="21"/>
          <w:lang w:eastAsia="zh-CN"/>
        </w:rPr>
        <w:t xml:space="preserve">Control structure of TML </w:t>
      </w:r>
      <w:r w:rsidRPr="007D5D5C">
        <w:rPr>
          <w:rFonts w:hint="eastAsia"/>
          <w:sz w:val="21"/>
          <w:szCs w:val="21"/>
          <w:lang w:eastAsia="zh-CN"/>
        </w:rPr>
        <w:t>[8]</w:t>
      </w:r>
      <w:r w:rsidRPr="00DF5B68">
        <w:rPr>
          <w:rFonts w:hint="eastAsia"/>
          <w:sz w:val="21"/>
          <w:szCs w:val="21"/>
          <w:lang w:eastAsia="zh-CN"/>
        </w:rPr>
        <w:t xml:space="preserve"> scheme is shown in Fig. 6. </w:t>
      </w:r>
    </w:p>
    <w:p w:rsidR="007D5D5C" w:rsidRDefault="007D5D5C" w:rsidP="007D5D5C">
      <w:pPr>
        <w:pStyle w:val="Text"/>
        <w:keepNext/>
        <w:ind w:firstLine="0"/>
        <w:jc w:val="center"/>
      </w:pPr>
      <w:r>
        <w:object w:dxaOrig="6062" w:dyaOrig="2990">
          <v:shape id="_x0000_i1093" type="#_x0000_t75" style="width:224.25pt;height:110.25pt" o:ole="">
            <v:imagedata r:id="rId129" o:title=""/>
          </v:shape>
          <o:OLEObject Type="Embed" ProgID="Visio.Drawing.11" ShapeID="_x0000_i1093" DrawAspect="Content" ObjectID="_1621628906" r:id="rId130"/>
        </w:object>
      </w:r>
    </w:p>
    <w:p w:rsidR="007D5D5C" w:rsidRPr="00DF5B68" w:rsidRDefault="007D5D5C" w:rsidP="007D5D5C">
      <w:pPr>
        <w:pStyle w:val="a9"/>
        <w:jc w:val="center"/>
        <w:rPr>
          <w:rFonts w:ascii="Times New Roman" w:hAnsi="Times New Roman" w:hint="eastAsia"/>
          <w:sz w:val="16"/>
        </w:rPr>
      </w:pPr>
      <w:r w:rsidRPr="00D52E19">
        <w:rPr>
          <w:rFonts w:ascii="Times New Roman" w:hAnsi="Times New Roman"/>
          <w:sz w:val="16"/>
        </w:rPr>
        <w:t xml:space="preserve">Fig. </w:t>
      </w:r>
      <w:r w:rsidRPr="00D52E19">
        <w:rPr>
          <w:rFonts w:ascii="Times New Roman" w:hAnsi="Times New Roman"/>
          <w:sz w:val="16"/>
        </w:rPr>
        <w:fldChar w:fldCharType="begin"/>
      </w:r>
      <w:r w:rsidRPr="00D52E19">
        <w:rPr>
          <w:rFonts w:ascii="Times New Roman" w:hAnsi="Times New Roman"/>
          <w:sz w:val="16"/>
        </w:rPr>
        <w:instrText xml:space="preserve"> SEQ Fig. \* ARABIC </w:instrText>
      </w:r>
      <w:r w:rsidRPr="00D52E19">
        <w:rPr>
          <w:rFonts w:ascii="Times New Roman" w:hAnsi="Times New Roman"/>
          <w:sz w:val="16"/>
        </w:rPr>
        <w:fldChar w:fldCharType="separate"/>
      </w:r>
      <w:r w:rsidR="004E0E7D">
        <w:rPr>
          <w:rFonts w:ascii="Times New Roman" w:hAnsi="Times New Roman"/>
          <w:noProof/>
          <w:sz w:val="16"/>
        </w:rPr>
        <w:t>6</w:t>
      </w:r>
      <w:r w:rsidRPr="00D52E19">
        <w:rPr>
          <w:rFonts w:ascii="Times New Roman" w:hAnsi="Times New Roman"/>
          <w:sz w:val="16"/>
        </w:rPr>
        <w:fldChar w:fldCharType="end"/>
      </w:r>
      <w:r w:rsidRPr="00D52E19">
        <w:rPr>
          <w:rFonts w:ascii="Times New Roman" w:hAnsi="Times New Roman" w:hint="eastAsia"/>
          <w:sz w:val="16"/>
        </w:rPr>
        <w:t xml:space="preserve">  </w:t>
      </w:r>
      <w:r>
        <w:rPr>
          <w:rFonts w:ascii="Times New Roman" w:hAnsi="Times New Roman" w:hint="eastAsia"/>
          <w:sz w:val="16"/>
        </w:rPr>
        <w:t>Traditional Multi-loop Scheme</w:t>
      </w:r>
    </w:p>
    <w:p w:rsidR="007D5D5C" w:rsidRPr="00DF5B68" w:rsidRDefault="007D5D5C" w:rsidP="007D5D5C">
      <w:pPr>
        <w:pStyle w:val="Text"/>
        <w:ind w:firstLineChars="200" w:firstLine="420"/>
        <w:rPr>
          <w:rFonts w:hint="eastAsia"/>
          <w:sz w:val="21"/>
          <w:szCs w:val="21"/>
          <w:lang w:eastAsia="zh-CN"/>
        </w:rPr>
      </w:pPr>
      <w:r w:rsidRPr="00DF5B68">
        <w:rPr>
          <w:rFonts w:hint="eastAsia"/>
          <w:sz w:val="21"/>
          <w:szCs w:val="21"/>
          <w:lang w:eastAsia="zh-CN"/>
        </w:rPr>
        <w:t xml:space="preserve">Where </w:t>
      </w:r>
      <w:r w:rsidRPr="007D5D5C">
        <w:rPr>
          <w:sz w:val="21"/>
          <w:szCs w:val="21"/>
          <w:lang w:eastAsia="zh-CN"/>
        </w:rPr>
        <w:object w:dxaOrig="300" w:dyaOrig="260">
          <v:shape id="_x0000_i1094" type="#_x0000_t75" style="width:15pt;height:12.75pt" o:ole="">
            <v:imagedata r:id="rId131" o:title=""/>
          </v:shape>
          <o:OLEObject Type="Embed" ProgID="Equation.DSMT4" ShapeID="_x0000_i1094" DrawAspect="Content" ObjectID="_1621628907" r:id="rId132"/>
        </w:object>
      </w:r>
      <w:r w:rsidRPr="00DF5B68">
        <w:rPr>
          <w:rFonts w:hint="eastAsia"/>
          <w:sz w:val="21"/>
          <w:szCs w:val="21"/>
          <w:lang w:eastAsia="zh-CN"/>
        </w:rPr>
        <w:t xml:space="preserve"> and </w:t>
      </w:r>
      <w:r w:rsidRPr="007D5D5C">
        <w:rPr>
          <w:sz w:val="21"/>
          <w:szCs w:val="21"/>
          <w:lang w:eastAsia="zh-CN"/>
        </w:rPr>
        <w:object w:dxaOrig="340" w:dyaOrig="260">
          <v:shape id="_x0000_i1095" type="#_x0000_t75" style="width:17.25pt;height:12.75pt" o:ole="">
            <v:imagedata r:id="rId133" o:title=""/>
          </v:shape>
          <o:OLEObject Type="Embed" ProgID="Equation.DSMT4" ShapeID="_x0000_i1095" DrawAspect="Content" ObjectID="_1621628908" r:id="rId134"/>
        </w:object>
      </w:r>
      <w:r w:rsidRPr="00DF5B68">
        <w:rPr>
          <w:rFonts w:hint="eastAsia"/>
          <w:sz w:val="21"/>
          <w:szCs w:val="21"/>
          <w:lang w:eastAsia="zh-CN"/>
        </w:rPr>
        <w:t xml:space="preserve"> are stabilization-loop and tracking-loop respectively. </w:t>
      </w:r>
      <w:r w:rsidRPr="007D5D5C">
        <w:rPr>
          <w:sz w:val="21"/>
          <w:szCs w:val="21"/>
          <w:lang w:eastAsia="zh-CN"/>
        </w:rPr>
        <w:object w:dxaOrig="300" w:dyaOrig="260">
          <v:shape id="_x0000_i1096" type="#_x0000_t75" style="width:15pt;height:12.75pt" o:ole="">
            <v:imagedata r:id="rId131" o:title=""/>
          </v:shape>
          <o:OLEObject Type="Embed" ProgID="Equation.DSMT4" ShapeID="_x0000_i1096" DrawAspect="Content" ObjectID="_1621628909" r:id="rId135"/>
        </w:object>
      </w:r>
      <w:r w:rsidRPr="00DF5B68">
        <w:rPr>
          <w:rFonts w:hint="eastAsia"/>
          <w:sz w:val="21"/>
          <w:szCs w:val="21"/>
          <w:lang w:eastAsia="zh-CN"/>
        </w:rPr>
        <w:t xml:space="preserve"> is used to separate the missile body rate output </w:t>
      </w:r>
      <w:r w:rsidRPr="00DF5B68">
        <w:rPr>
          <w:sz w:val="21"/>
          <w:szCs w:val="21"/>
          <w:lang w:eastAsia="zh-CN"/>
        </w:rPr>
        <w:t>in order</w:t>
      </w:r>
      <w:r w:rsidRPr="00DF5B68">
        <w:rPr>
          <w:rFonts w:hint="eastAsia"/>
          <w:sz w:val="21"/>
          <w:szCs w:val="21"/>
          <w:lang w:eastAsia="zh-CN"/>
        </w:rPr>
        <w:t xml:space="preserve"> to stable the antenna in inertial space, and </w:t>
      </w:r>
      <w:r w:rsidRPr="007D5D5C">
        <w:rPr>
          <w:sz w:val="21"/>
          <w:szCs w:val="21"/>
          <w:lang w:eastAsia="zh-CN"/>
        </w:rPr>
        <w:object w:dxaOrig="340" w:dyaOrig="260">
          <v:shape id="_x0000_i1097" type="#_x0000_t75" style="width:17.25pt;height:12.75pt" o:ole="">
            <v:imagedata r:id="rId133" o:title=""/>
          </v:shape>
          <o:OLEObject Type="Embed" ProgID="Equation.DSMT4" ShapeID="_x0000_i1097" DrawAspect="Content" ObjectID="_1621628910" r:id="rId136"/>
        </w:object>
      </w:r>
      <w:r w:rsidRPr="00DF5B68">
        <w:rPr>
          <w:rFonts w:hint="eastAsia"/>
          <w:sz w:val="21"/>
          <w:szCs w:val="21"/>
          <w:lang w:eastAsia="zh-CN"/>
        </w:rPr>
        <w:t xml:space="preserve"> is designed to finish the tracking function. TML scheme is based on the control structure in Fig. 1, </w:t>
      </w:r>
      <w:r w:rsidRPr="00DF5B68">
        <w:rPr>
          <w:sz w:val="21"/>
          <w:szCs w:val="21"/>
          <w:lang w:eastAsia="zh-CN"/>
        </w:rPr>
        <w:t>strengthen</w:t>
      </w:r>
      <w:r w:rsidRPr="00DF5B68">
        <w:rPr>
          <w:rFonts w:hint="eastAsia"/>
          <w:sz w:val="21"/>
          <w:szCs w:val="21"/>
          <w:lang w:eastAsia="zh-CN"/>
        </w:rPr>
        <w:t>ing its decoupling-ability by designing proper controller and rectification device.</w:t>
      </w:r>
    </w:p>
    <w:p w:rsidR="007D5D5C" w:rsidRDefault="007D5D5C" w:rsidP="007D5D5C">
      <w:pPr>
        <w:pStyle w:val="Text"/>
        <w:ind w:firstLineChars="200" w:firstLine="420"/>
        <w:rPr>
          <w:rFonts w:hint="eastAsia"/>
          <w:sz w:val="21"/>
          <w:szCs w:val="21"/>
          <w:lang w:eastAsia="zh-CN"/>
        </w:rPr>
      </w:pPr>
      <w:r w:rsidRPr="00DF5B68">
        <w:rPr>
          <w:rFonts w:hint="eastAsia"/>
          <w:sz w:val="21"/>
          <w:szCs w:val="21"/>
          <w:lang w:eastAsia="zh-CN"/>
        </w:rPr>
        <w:t xml:space="preserve">LOSR scheme is proposed by F.William Nesline and Paul Zarchan first </w:t>
      </w:r>
      <w:r w:rsidRPr="007D5D5C">
        <w:rPr>
          <w:rFonts w:hint="eastAsia"/>
          <w:sz w:val="21"/>
          <w:szCs w:val="21"/>
          <w:lang w:eastAsia="zh-CN"/>
        </w:rPr>
        <w:t>[9]</w:t>
      </w:r>
      <w:r w:rsidRPr="00DF5B68">
        <w:rPr>
          <w:rFonts w:hint="eastAsia"/>
          <w:sz w:val="21"/>
          <w:szCs w:val="21"/>
          <w:lang w:eastAsia="zh-CN"/>
        </w:rPr>
        <w:t>,  shown in Fig. 7.</w:t>
      </w:r>
    </w:p>
    <w:p w:rsidR="007D5D5C" w:rsidRPr="00DF5B68" w:rsidRDefault="007D5D5C" w:rsidP="007D5D5C">
      <w:pPr>
        <w:pStyle w:val="Text"/>
        <w:ind w:firstLineChars="200" w:firstLine="420"/>
        <w:rPr>
          <w:sz w:val="21"/>
          <w:szCs w:val="21"/>
          <w:lang w:eastAsia="zh-CN"/>
        </w:rPr>
      </w:pPr>
      <w:r w:rsidRPr="00DF5B68">
        <w:rPr>
          <w:rFonts w:hint="eastAsia"/>
          <w:sz w:val="21"/>
          <w:szCs w:val="21"/>
          <w:lang w:eastAsia="zh-CN"/>
        </w:rPr>
        <w:t xml:space="preserve">Where </w:t>
      </w:r>
      <w:r w:rsidRPr="007D5D5C">
        <w:rPr>
          <w:sz w:val="21"/>
          <w:szCs w:val="21"/>
          <w:lang w:eastAsia="zh-CN"/>
        </w:rPr>
        <w:object w:dxaOrig="420" w:dyaOrig="320">
          <v:shape id="_x0000_i1098" type="#_x0000_t75" style="width:21pt;height:15.75pt" o:ole="">
            <v:imagedata r:id="rId137" o:title=""/>
          </v:shape>
          <o:OLEObject Type="Embed" ProgID="Equation.DSMT4" ShapeID="_x0000_i1098" DrawAspect="Content" ObjectID="_1621628911" r:id="rId138"/>
        </w:object>
      </w:r>
      <w:r w:rsidRPr="00DF5B68">
        <w:rPr>
          <w:rFonts w:hint="eastAsia"/>
          <w:sz w:val="21"/>
          <w:szCs w:val="21"/>
          <w:lang w:eastAsia="zh-CN"/>
        </w:rPr>
        <w:t xml:space="preserve"> is voltage corresponding to error angle output from receiver, </w:t>
      </w:r>
      <w:r w:rsidRPr="007D5D5C">
        <w:rPr>
          <w:sz w:val="21"/>
          <w:szCs w:val="21"/>
          <w:lang w:eastAsia="zh-CN"/>
        </w:rPr>
        <w:object w:dxaOrig="260" w:dyaOrig="360">
          <v:shape id="_x0000_i1099" type="#_x0000_t75" style="width:12.75pt;height:18pt" o:ole="">
            <v:imagedata r:id="rId139" o:title=""/>
          </v:shape>
          <o:OLEObject Type="Embed" ProgID="Equation.DSMT4" ShapeID="_x0000_i1099" DrawAspect="Content" ObjectID="_1621628912" r:id="rId140"/>
        </w:object>
      </w:r>
      <w:r w:rsidRPr="00DF5B68">
        <w:rPr>
          <w:rFonts w:hint="eastAsia"/>
          <w:sz w:val="21"/>
          <w:szCs w:val="21"/>
          <w:lang w:eastAsia="zh-CN"/>
        </w:rPr>
        <w:t xml:space="preserve"> is the reconstructed LOS angle, </w:t>
      </w:r>
      <w:r w:rsidRPr="007D5D5C">
        <w:rPr>
          <w:sz w:val="21"/>
          <w:szCs w:val="21"/>
          <w:lang w:eastAsia="zh-CN"/>
        </w:rPr>
        <w:object w:dxaOrig="320" w:dyaOrig="360">
          <v:shape id="_x0000_i1100" type="#_x0000_t75" style="width:15.75pt;height:18pt" o:ole="">
            <v:imagedata r:id="rId141" o:title=""/>
          </v:shape>
          <o:OLEObject Type="Embed" ProgID="Equation.DSMT4" ShapeID="_x0000_i1100" DrawAspect="Content" ObjectID="_1621628913" r:id="rId142"/>
        </w:object>
      </w:r>
      <w:r w:rsidRPr="00DF5B68">
        <w:rPr>
          <w:rFonts w:hint="eastAsia"/>
          <w:sz w:val="21"/>
          <w:szCs w:val="21"/>
          <w:lang w:eastAsia="zh-CN"/>
        </w:rPr>
        <w:t xml:space="preserve"> is differential and filter link and </w:t>
      </w:r>
      <w:r w:rsidRPr="007D5D5C">
        <w:rPr>
          <w:sz w:val="21"/>
          <w:szCs w:val="21"/>
          <w:lang w:eastAsia="zh-CN"/>
        </w:rPr>
        <w:object w:dxaOrig="260" w:dyaOrig="380">
          <v:shape id="_x0000_i1101" type="#_x0000_t75" style="width:12.75pt;height:18.75pt" o:ole="">
            <v:imagedata r:id="rId143" o:title=""/>
          </v:shape>
          <o:OLEObject Type="Embed" ProgID="Equation.DSMT4" ShapeID="_x0000_i1101" DrawAspect="Content" ObjectID="_1621628914" r:id="rId144"/>
        </w:object>
      </w:r>
      <w:r w:rsidRPr="00DF5B68">
        <w:rPr>
          <w:rFonts w:hint="eastAsia"/>
          <w:sz w:val="21"/>
          <w:szCs w:val="21"/>
          <w:lang w:eastAsia="zh-CN"/>
        </w:rPr>
        <w:t xml:space="preserve"> is output of LOSR (LOS rate).</w:t>
      </w:r>
    </w:p>
    <w:p w:rsidR="007D5D5C" w:rsidRDefault="007D5D5C" w:rsidP="007D5D5C">
      <w:pPr>
        <w:pStyle w:val="Text"/>
        <w:keepNext/>
        <w:ind w:firstLine="0"/>
        <w:jc w:val="center"/>
      </w:pPr>
      <w:r>
        <w:object w:dxaOrig="9326" w:dyaOrig="3776">
          <v:shape id="_x0000_i1102" type="#_x0000_t75" style="width:215.25pt;height:108.75pt" o:ole="">
            <v:imagedata r:id="rId145" o:title="" croptop="6297f" cropbottom="3640f" cropleft="2072f" cropright="5976f"/>
          </v:shape>
          <o:OLEObject Type="Embed" ProgID="Visio.Drawing.11" ShapeID="_x0000_i1102" DrawAspect="Content" ObjectID="_1621628915" r:id="rId146"/>
        </w:object>
      </w:r>
    </w:p>
    <w:p w:rsidR="007D5D5C" w:rsidRPr="00DF5B68" w:rsidRDefault="007D5D5C" w:rsidP="007D5D5C">
      <w:pPr>
        <w:pStyle w:val="a9"/>
        <w:jc w:val="center"/>
        <w:rPr>
          <w:rFonts w:ascii="Times New Roman" w:hAnsi="Times New Roman" w:hint="eastAsia"/>
          <w:sz w:val="16"/>
        </w:rPr>
      </w:pPr>
      <w:r w:rsidRPr="00D52E19">
        <w:rPr>
          <w:rFonts w:ascii="Times New Roman" w:hAnsi="Times New Roman"/>
          <w:sz w:val="16"/>
        </w:rPr>
        <w:t xml:space="preserve">Fig. </w:t>
      </w:r>
      <w:r w:rsidRPr="00D52E19">
        <w:rPr>
          <w:rFonts w:ascii="Times New Roman" w:hAnsi="Times New Roman"/>
          <w:sz w:val="16"/>
        </w:rPr>
        <w:fldChar w:fldCharType="begin"/>
      </w:r>
      <w:r w:rsidRPr="00D52E19">
        <w:rPr>
          <w:rFonts w:ascii="Times New Roman" w:hAnsi="Times New Roman"/>
          <w:sz w:val="16"/>
        </w:rPr>
        <w:instrText xml:space="preserve"> SEQ Fig. \* ARABIC </w:instrText>
      </w:r>
      <w:r w:rsidRPr="00D52E19">
        <w:rPr>
          <w:rFonts w:ascii="Times New Roman" w:hAnsi="Times New Roman"/>
          <w:sz w:val="16"/>
        </w:rPr>
        <w:fldChar w:fldCharType="separate"/>
      </w:r>
      <w:r w:rsidR="004E0E7D">
        <w:rPr>
          <w:rFonts w:ascii="Times New Roman" w:hAnsi="Times New Roman"/>
          <w:noProof/>
          <w:sz w:val="16"/>
        </w:rPr>
        <w:t>7</w:t>
      </w:r>
      <w:r w:rsidRPr="00D52E19">
        <w:rPr>
          <w:rFonts w:ascii="Times New Roman" w:hAnsi="Times New Roman"/>
          <w:sz w:val="16"/>
        </w:rPr>
        <w:fldChar w:fldCharType="end"/>
      </w:r>
      <w:r w:rsidRPr="00D52E19">
        <w:rPr>
          <w:rFonts w:ascii="Times New Roman" w:hAnsi="Times New Roman" w:hint="eastAsia"/>
          <w:sz w:val="16"/>
        </w:rPr>
        <w:t xml:space="preserve">  Line</w:t>
      </w:r>
      <w:r>
        <w:rPr>
          <w:rFonts w:ascii="Times New Roman" w:hAnsi="Times New Roman" w:hint="eastAsia"/>
          <w:sz w:val="16"/>
        </w:rPr>
        <w:t>-of-Sight Reconstruction Scheme</w:t>
      </w:r>
    </w:p>
    <w:p w:rsidR="007D5D5C" w:rsidRPr="00DF5B68" w:rsidRDefault="007D5D5C" w:rsidP="007D5D5C">
      <w:pPr>
        <w:pStyle w:val="Text"/>
        <w:ind w:firstLineChars="200" w:firstLine="420"/>
        <w:rPr>
          <w:rFonts w:hint="eastAsia"/>
          <w:sz w:val="21"/>
          <w:szCs w:val="21"/>
          <w:lang w:eastAsia="zh-CN"/>
        </w:rPr>
      </w:pPr>
      <w:r w:rsidRPr="00DF5B68">
        <w:rPr>
          <w:rFonts w:hint="eastAsia"/>
          <w:sz w:val="21"/>
          <w:szCs w:val="21"/>
          <w:lang w:eastAsia="zh-CN"/>
        </w:rPr>
        <w:t>The design idea of LOSR is: Gyro fixed on antenna measures antenna</w:t>
      </w:r>
      <w:r w:rsidRPr="00DF5B68">
        <w:rPr>
          <w:sz w:val="21"/>
          <w:szCs w:val="21"/>
          <w:lang w:eastAsia="zh-CN"/>
        </w:rPr>
        <w:t>’</w:t>
      </w:r>
      <w:r w:rsidRPr="00DF5B68">
        <w:rPr>
          <w:rFonts w:hint="eastAsia"/>
          <w:sz w:val="21"/>
          <w:szCs w:val="21"/>
          <w:lang w:eastAsia="zh-CN"/>
        </w:rPr>
        <w:t xml:space="preserve">s angle rate with respect to inertial space. The output of the gyro is </w:t>
      </w:r>
      <w:r w:rsidRPr="00DF5B68">
        <w:rPr>
          <w:sz w:val="21"/>
          <w:szCs w:val="21"/>
          <w:lang w:eastAsia="zh-CN"/>
        </w:rPr>
        <w:t>integrated</w:t>
      </w:r>
      <w:r w:rsidRPr="00DF5B68">
        <w:rPr>
          <w:rFonts w:hint="eastAsia"/>
          <w:sz w:val="21"/>
          <w:szCs w:val="21"/>
          <w:lang w:eastAsia="zh-CN"/>
        </w:rPr>
        <w:t xml:space="preserve"> to give antenna pointing angle </w:t>
      </w:r>
      <w:r w:rsidRPr="007D5D5C">
        <w:rPr>
          <w:sz w:val="21"/>
          <w:szCs w:val="21"/>
          <w:lang w:eastAsia="zh-CN"/>
        </w:rPr>
        <w:object w:dxaOrig="200" w:dyaOrig="320">
          <v:shape id="_x0000_i1103" type="#_x0000_t75" style="width:10.5pt;height:15.75pt" o:ole="">
            <v:imagedata r:id="rId147" o:title=""/>
          </v:shape>
          <o:OLEObject Type="Embed" ProgID="Equation.DSMT4" ShapeID="_x0000_i1103" DrawAspect="Content" ObjectID="_1621628916" r:id="rId148"/>
        </w:object>
      </w:r>
      <w:r w:rsidRPr="00DF5B68">
        <w:rPr>
          <w:rFonts w:hint="eastAsia"/>
          <w:sz w:val="21"/>
          <w:szCs w:val="21"/>
          <w:lang w:eastAsia="zh-CN"/>
        </w:rPr>
        <w:t xml:space="preserve">. Adding it to error angle </w:t>
      </w:r>
      <w:r w:rsidRPr="007D5D5C">
        <w:rPr>
          <w:sz w:val="21"/>
          <w:szCs w:val="21"/>
          <w:lang w:eastAsia="zh-CN"/>
        </w:rPr>
        <w:object w:dxaOrig="420" w:dyaOrig="320">
          <v:shape id="_x0000_i1104" type="#_x0000_t75" style="width:21pt;height:15.75pt" o:ole="">
            <v:imagedata r:id="rId137" o:title=""/>
          </v:shape>
          <o:OLEObject Type="Embed" ProgID="Equation.DSMT4" ShapeID="_x0000_i1104" DrawAspect="Content" ObjectID="_1621628917" r:id="rId149"/>
        </w:object>
      </w:r>
      <w:r w:rsidRPr="00DF5B68">
        <w:rPr>
          <w:rFonts w:hint="eastAsia"/>
          <w:sz w:val="21"/>
          <w:szCs w:val="21"/>
          <w:lang w:eastAsia="zh-CN"/>
        </w:rPr>
        <w:t xml:space="preserve">, which is output of receiver, LOS angle </w:t>
      </w:r>
      <w:r w:rsidRPr="007D5D5C">
        <w:rPr>
          <w:sz w:val="21"/>
          <w:szCs w:val="21"/>
          <w:lang w:eastAsia="zh-CN"/>
        </w:rPr>
        <w:object w:dxaOrig="260" w:dyaOrig="360">
          <v:shape id="_x0000_i1105" type="#_x0000_t75" style="width:12.75pt;height:18pt" o:ole="">
            <v:imagedata r:id="rId139" o:title=""/>
          </v:shape>
          <o:OLEObject Type="Embed" ProgID="Equation.DSMT4" ShapeID="_x0000_i1105" DrawAspect="Content" ObjectID="_1621628918" r:id="rId150"/>
        </w:object>
      </w:r>
      <w:r w:rsidRPr="00DF5B68">
        <w:rPr>
          <w:rFonts w:hint="eastAsia"/>
          <w:sz w:val="21"/>
          <w:szCs w:val="21"/>
          <w:lang w:eastAsia="zh-CN"/>
        </w:rPr>
        <w:t xml:space="preserve"> is obtained, shown in Fig. 2 and Fig. 7. Through a differential and filter link </w:t>
      </w:r>
      <w:r w:rsidRPr="007D5D5C">
        <w:rPr>
          <w:sz w:val="21"/>
          <w:szCs w:val="21"/>
          <w:lang w:eastAsia="zh-CN"/>
        </w:rPr>
        <w:object w:dxaOrig="320" w:dyaOrig="360">
          <v:shape id="_x0000_i1106" type="#_x0000_t75" style="width:15.75pt;height:18pt" o:ole="">
            <v:imagedata r:id="rId141" o:title=""/>
          </v:shape>
          <o:OLEObject Type="Embed" ProgID="Equation.DSMT4" ShapeID="_x0000_i1106" DrawAspect="Content" ObjectID="_1621628919" r:id="rId151"/>
        </w:object>
      </w:r>
      <w:r w:rsidRPr="00DF5B68">
        <w:rPr>
          <w:rFonts w:hint="eastAsia"/>
          <w:sz w:val="21"/>
          <w:szCs w:val="21"/>
          <w:lang w:eastAsia="zh-CN"/>
        </w:rPr>
        <w:t xml:space="preserve">, the estimation of LOS rate, </w:t>
      </w:r>
      <w:r w:rsidRPr="007D5D5C">
        <w:rPr>
          <w:sz w:val="21"/>
          <w:szCs w:val="21"/>
          <w:lang w:eastAsia="zh-CN"/>
        </w:rPr>
        <w:object w:dxaOrig="260" w:dyaOrig="380">
          <v:shape id="_x0000_i1107" type="#_x0000_t75" style="width:12.75pt;height:18.75pt" o:ole="">
            <v:imagedata r:id="rId152" o:title=""/>
          </v:shape>
          <o:OLEObject Type="Embed" ProgID="Equation.DSMT4" ShapeID="_x0000_i1107" DrawAspect="Content" ObjectID="_1621628920" r:id="rId153"/>
        </w:object>
      </w:r>
      <w:r w:rsidRPr="00DF5B68">
        <w:rPr>
          <w:rFonts w:hint="eastAsia"/>
          <w:sz w:val="21"/>
          <w:szCs w:val="21"/>
          <w:lang w:eastAsia="zh-CN"/>
        </w:rPr>
        <w:t xml:space="preserve"> is obtained.</w:t>
      </w:r>
    </w:p>
    <w:p w:rsidR="007D5D5C" w:rsidRPr="007D5D5C" w:rsidRDefault="007D5D5C" w:rsidP="00BF4949">
      <w:pPr>
        <w:pStyle w:val="Text"/>
        <w:spacing w:beforeLines="25" w:before="78" w:afterLines="25" w:after="78" w:line="240" w:lineRule="auto"/>
        <w:ind w:firstLine="0"/>
        <w:rPr>
          <w:b/>
          <w:sz w:val="21"/>
          <w:szCs w:val="21"/>
          <w:lang w:eastAsia="zh-CN"/>
        </w:rPr>
      </w:pPr>
      <w:r w:rsidRPr="007D5D5C">
        <w:rPr>
          <w:rFonts w:hint="eastAsia"/>
          <w:b/>
          <w:sz w:val="21"/>
          <w:szCs w:val="21"/>
          <w:lang w:eastAsia="zh-CN"/>
        </w:rPr>
        <w:t>3.2Decoupling-ability</w:t>
      </w:r>
    </w:p>
    <w:p w:rsidR="007D5D5C" w:rsidRPr="00DF5B68" w:rsidRDefault="007D5D5C" w:rsidP="007D5D5C">
      <w:pPr>
        <w:pStyle w:val="Text"/>
        <w:ind w:firstLineChars="200" w:firstLine="420"/>
        <w:rPr>
          <w:sz w:val="21"/>
          <w:szCs w:val="21"/>
          <w:lang w:eastAsia="zh-CN"/>
        </w:rPr>
      </w:pPr>
      <w:r w:rsidRPr="00DF5B68">
        <w:rPr>
          <w:rFonts w:hint="eastAsia"/>
          <w:sz w:val="21"/>
          <w:szCs w:val="21"/>
          <w:lang w:eastAsia="zh-CN"/>
        </w:rPr>
        <w:t xml:space="preserve">Define decoupling coefficient as ratio of output and disturbance input, signing it by </w:t>
      </w:r>
      <w:r w:rsidRPr="007D5D5C">
        <w:rPr>
          <w:rFonts w:hint="eastAsia"/>
          <w:sz w:val="21"/>
          <w:szCs w:val="21"/>
          <w:lang w:eastAsia="zh-CN"/>
        </w:rPr>
        <w:t>Sx</w:t>
      </w:r>
      <w:r w:rsidRPr="00DF5B68">
        <w:rPr>
          <w:rFonts w:hint="eastAsia"/>
          <w:sz w:val="21"/>
          <w:szCs w:val="21"/>
          <w:lang w:eastAsia="zh-CN"/>
        </w:rPr>
        <w:t xml:space="preserve">. The smaller modulus of </w:t>
      </w:r>
      <w:r w:rsidRPr="007D5D5C">
        <w:rPr>
          <w:rFonts w:hint="eastAsia"/>
          <w:sz w:val="21"/>
          <w:szCs w:val="21"/>
          <w:lang w:eastAsia="zh-CN"/>
        </w:rPr>
        <w:t>Sx</w:t>
      </w:r>
      <w:r w:rsidRPr="00DF5B68">
        <w:rPr>
          <w:rFonts w:hint="eastAsia"/>
          <w:sz w:val="21"/>
          <w:szCs w:val="21"/>
          <w:lang w:eastAsia="zh-CN"/>
        </w:rPr>
        <w:t xml:space="preserve"> is, the better decoupling a scheme has. </w:t>
      </w:r>
    </w:p>
    <w:p w:rsidR="007D5D5C" w:rsidRPr="00DF5B68" w:rsidRDefault="007D5D5C" w:rsidP="007D5D5C">
      <w:pPr>
        <w:pStyle w:val="Text"/>
        <w:ind w:firstLineChars="200" w:firstLine="420"/>
        <w:rPr>
          <w:sz w:val="21"/>
          <w:szCs w:val="21"/>
          <w:lang w:eastAsia="zh-CN"/>
        </w:rPr>
      </w:pPr>
      <w:r w:rsidRPr="00DF5B68">
        <w:rPr>
          <w:rFonts w:hint="eastAsia"/>
          <w:sz w:val="21"/>
          <w:szCs w:val="21"/>
          <w:lang w:eastAsia="zh-CN"/>
        </w:rPr>
        <w:t>According to Fig. 5, decoupling coefficient of DC scheme can be given by</w:t>
      </w:r>
    </w:p>
    <w:p w:rsidR="007D5D5C" w:rsidRPr="00DF5B68" w:rsidRDefault="007D5D5C" w:rsidP="007D5D5C">
      <w:pPr>
        <w:pStyle w:val="MTDisplayEquation"/>
        <w:tabs>
          <w:tab w:val="clear" w:pos="2440"/>
          <w:tab w:val="clear" w:pos="4900"/>
          <w:tab w:val="center" w:pos="2232"/>
          <w:tab w:val="right" w:pos="4650"/>
        </w:tabs>
        <w:rPr>
          <w:rFonts w:hint="eastAsia"/>
          <w:sz w:val="21"/>
          <w:szCs w:val="21"/>
        </w:rPr>
      </w:pPr>
      <w:r w:rsidRPr="00DF5B68">
        <w:rPr>
          <w:sz w:val="21"/>
          <w:szCs w:val="21"/>
        </w:rPr>
        <w:tab/>
      </w:r>
      <w:r w:rsidRPr="00DF5B68">
        <w:rPr>
          <w:position w:val="-68"/>
          <w:sz w:val="21"/>
          <w:szCs w:val="21"/>
        </w:rPr>
        <w:object w:dxaOrig="2880" w:dyaOrig="1480">
          <v:shape id="_x0000_i1108" type="#_x0000_t75" style="width:2in;height:74.25pt" o:ole="">
            <v:imagedata r:id="rId154" o:title=""/>
          </v:shape>
          <o:OLEObject Type="Embed" ProgID="Equation.DSMT4" ShapeID="_x0000_i1108" DrawAspect="Content" ObjectID="_1621628921" r:id="rId155"/>
        </w:object>
      </w:r>
      <w:r w:rsidRPr="00DF5B68">
        <w:rPr>
          <w:sz w:val="21"/>
          <w:szCs w:val="21"/>
        </w:rPr>
        <w:tab/>
      </w:r>
      <w:r w:rsidRPr="00DF5B68">
        <w:rPr>
          <w:sz w:val="21"/>
          <w:szCs w:val="21"/>
        </w:rPr>
        <w:fldChar w:fldCharType="begin"/>
      </w:r>
      <w:r w:rsidRPr="00DF5B68">
        <w:rPr>
          <w:sz w:val="21"/>
          <w:szCs w:val="21"/>
        </w:rPr>
        <w:instrText xml:space="preserve"> MACROBUTTON MTPlaceRef \* MERGEFORMAT </w:instrText>
      </w:r>
      <w:r w:rsidRPr="00DF5B68">
        <w:rPr>
          <w:sz w:val="21"/>
          <w:szCs w:val="21"/>
        </w:rPr>
        <w:fldChar w:fldCharType="begin"/>
      </w:r>
      <w:r w:rsidRPr="00DF5B68">
        <w:rPr>
          <w:sz w:val="21"/>
          <w:szCs w:val="21"/>
        </w:rPr>
        <w:instrText xml:space="preserve"> SEQ MTEqn \h \* MERGEFORMAT </w:instrText>
      </w:r>
      <w:r w:rsidRPr="00DF5B68">
        <w:rPr>
          <w:sz w:val="21"/>
          <w:szCs w:val="21"/>
        </w:rPr>
        <w:fldChar w:fldCharType="end"/>
      </w:r>
      <w:r w:rsidRPr="00DF5B68">
        <w:rPr>
          <w:sz w:val="21"/>
          <w:szCs w:val="21"/>
        </w:rPr>
        <w:instrText xml:space="preserve">    (</w:instrText>
      </w:r>
      <w:r w:rsidRPr="00DF5B68">
        <w:rPr>
          <w:sz w:val="21"/>
          <w:szCs w:val="21"/>
        </w:rPr>
        <w:fldChar w:fldCharType="begin"/>
      </w:r>
      <w:r w:rsidRPr="00DF5B68">
        <w:rPr>
          <w:sz w:val="21"/>
          <w:szCs w:val="21"/>
        </w:rPr>
        <w:instrText xml:space="preserve"> SEQ MTEqn \c \* Arabic \* MERGEFORMAT </w:instrText>
      </w:r>
      <w:r w:rsidRPr="00DF5B68">
        <w:rPr>
          <w:sz w:val="21"/>
          <w:szCs w:val="21"/>
        </w:rPr>
        <w:fldChar w:fldCharType="separate"/>
      </w:r>
      <w:r w:rsidR="004E0E7D">
        <w:rPr>
          <w:noProof/>
          <w:sz w:val="21"/>
          <w:szCs w:val="21"/>
        </w:rPr>
        <w:instrText>10</w:instrText>
      </w:r>
      <w:r w:rsidRPr="00DF5B68">
        <w:rPr>
          <w:sz w:val="21"/>
          <w:szCs w:val="21"/>
        </w:rPr>
        <w:fldChar w:fldCharType="end"/>
      </w:r>
      <w:r w:rsidRPr="00DF5B68">
        <w:rPr>
          <w:sz w:val="21"/>
          <w:szCs w:val="21"/>
        </w:rPr>
        <w:instrText>)</w:instrText>
      </w:r>
      <w:r w:rsidRPr="00DF5B68">
        <w:rPr>
          <w:sz w:val="21"/>
          <w:szCs w:val="21"/>
        </w:rPr>
        <w:fldChar w:fldCharType="end"/>
      </w:r>
    </w:p>
    <w:p w:rsidR="007D5D5C" w:rsidRPr="00DF5B68" w:rsidRDefault="007D5D5C" w:rsidP="007D5D5C">
      <w:pPr>
        <w:pStyle w:val="Text"/>
        <w:ind w:firstLineChars="200" w:firstLine="420"/>
        <w:rPr>
          <w:sz w:val="21"/>
          <w:szCs w:val="21"/>
          <w:lang w:eastAsia="zh-CN"/>
        </w:rPr>
      </w:pPr>
      <w:r w:rsidRPr="00DF5B68">
        <w:rPr>
          <w:rFonts w:hint="eastAsia"/>
          <w:sz w:val="21"/>
          <w:szCs w:val="21"/>
          <w:lang w:eastAsia="zh-CN"/>
        </w:rPr>
        <w:t xml:space="preserve">Here </w:t>
      </w:r>
      <w:r w:rsidRPr="007D5D5C">
        <w:rPr>
          <w:sz w:val="21"/>
          <w:szCs w:val="21"/>
          <w:lang w:eastAsia="zh-CN"/>
        </w:rPr>
        <w:object w:dxaOrig="300" w:dyaOrig="360">
          <v:shape id="_x0000_i1109" type="#_x0000_t75" style="width:15pt;height:18pt" o:ole="">
            <v:imagedata r:id="rId156" o:title=""/>
          </v:shape>
          <o:OLEObject Type="Embed" ProgID="Equation.DSMT4" ShapeID="_x0000_i1109" DrawAspect="Content" ObjectID="_1621628922" r:id="rId157"/>
        </w:object>
      </w:r>
      <w:r w:rsidRPr="00DF5B68">
        <w:rPr>
          <w:rFonts w:hint="eastAsia"/>
          <w:sz w:val="21"/>
          <w:szCs w:val="21"/>
          <w:lang w:eastAsia="zh-CN"/>
        </w:rPr>
        <w:t xml:space="preserve"> is decoupling coefficient of DC scheme.</w:t>
      </w:r>
    </w:p>
    <w:p w:rsidR="007D5D5C" w:rsidRPr="00DF5B68" w:rsidRDefault="007D5D5C" w:rsidP="007D5D5C">
      <w:pPr>
        <w:pStyle w:val="Text"/>
        <w:ind w:firstLineChars="200" w:firstLine="420"/>
        <w:rPr>
          <w:sz w:val="21"/>
          <w:szCs w:val="21"/>
          <w:lang w:eastAsia="zh-CN"/>
        </w:rPr>
      </w:pPr>
      <w:r w:rsidRPr="00DF5B68">
        <w:rPr>
          <w:rFonts w:hint="eastAsia"/>
          <w:sz w:val="21"/>
          <w:szCs w:val="21"/>
          <w:lang w:eastAsia="zh-CN"/>
        </w:rPr>
        <w:t>Similarly, according to Fig. 6 and Fig. 7, decoupling coefficient of TML and LOSR scheme can be given by</w:t>
      </w:r>
    </w:p>
    <w:p w:rsidR="007D5D5C" w:rsidRPr="00DF5B68" w:rsidRDefault="007D5D5C" w:rsidP="007D5D5C">
      <w:pPr>
        <w:pStyle w:val="MTDisplayEquation"/>
        <w:tabs>
          <w:tab w:val="clear" w:pos="2440"/>
          <w:tab w:val="clear" w:pos="4900"/>
          <w:tab w:val="center" w:pos="2232"/>
          <w:tab w:val="right" w:pos="4650"/>
        </w:tabs>
        <w:rPr>
          <w:rFonts w:hint="eastAsia"/>
          <w:sz w:val="21"/>
          <w:szCs w:val="21"/>
        </w:rPr>
      </w:pPr>
      <w:r w:rsidRPr="00DF5B68">
        <w:rPr>
          <w:sz w:val="21"/>
          <w:szCs w:val="21"/>
        </w:rPr>
        <w:tab/>
      </w:r>
      <w:r w:rsidRPr="00DF5B68">
        <w:rPr>
          <w:position w:val="-66"/>
          <w:sz w:val="21"/>
          <w:szCs w:val="21"/>
        </w:rPr>
        <w:object w:dxaOrig="2880" w:dyaOrig="1440">
          <v:shape id="_x0000_i1110" type="#_x0000_t75" style="width:2in;height:1in" o:ole="">
            <v:imagedata r:id="rId158" o:title=""/>
          </v:shape>
          <o:OLEObject Type="Embed" ProgID="Equation.DSMT4" ShapeID="_x0000_i1110" DrawAspect="Content" ObjectID="_1621628923" r:id="rId159"/>
        </w:object>
      </w:r>
      <w:r w:rsidRPr="00DF5B68">
        <w:rPr>
          <w:sz w:val="21"/>
          <w:szCs w:val="21"/>
        </w:rPr>
        <w:tab/>
      </w:r>
      <w:r w:rsidRPr="00DF5B68">
        <w:rPr>
          <w:sz w:val="21"/>
          <w:szCs w:val="21"/>
        </w:rPr>
        <w:fldChar w:fldCharType="begin"/>
      </w:r>
      <w:r w:rsidRPr="00DF5B68">
        <w:rPr>
          <w:sz w:val="21"/>
          <w:szCs w:val="21"/>
        </w:rPr>
        <w:instrText xml:space="preserve"> MACROBUTTON MTPlaceRef \* MERGEFORMAT </w:instrText>
      </w:r>
      <w:r w:rsidRPr="00DF5B68">
        <w:rPr>
          <w:sz w:val="21"/>
          <w:szCs w:val="21"/>
        </w:rPr>
        <w:fldChar w:fldCharType="begin"/>
      </w:r>
      <w:r w:rsidRPr="00DF5B68">
        <w:rPr>
          <w:sz w:val="21"/>
          <w:szCs w:val="21"/>
        </w:rPr>
        <w:instrText xml:space="preserve"> SEQ MTEqn \h \* MERGEFORMAT </w:instrText>
      </w:r>
      <w:r w:rsidRPr="00DF5B68">
        <w:rPr>
          <w:sz w:val="21"/>
          <w:szCs w:val="21"/>
        </w:rPr>
        <w:fldChar w:fldCharType="end"/>
      </w:r>
      <w:r w:rsidRPr="00DF5B68">
        <w:rPr>
          <w:sz w:val="21"/>
          <w:szCs w:val="21"/>
        </w:rPr>
        <w:instrText xml:space="preserve">    (</w:instrText>
      </w:r>
      <w:r w:rsidRPr="00DF5B68">
        <w:rPr>
          <w:sz w:val="21"/>
          <w:szCs w:val="21"/>
        </w:rPr>
        <w:fldChar w:fldCharType="begin"/>
      </w:r>
      <w:r w:rsidRPr="00DF5B68">
        <w:rPr>
          <w:sz w:val="21"/>
          <w:szCs w:val="21"/>
        </w:rPr>
        <w:instrText xml:space="preserve"> SEQ MTEqn \c \* Arabic \* MERGEFORMAT </w:instrText>
      </w:r>
      <w:r w:rsidRPr="00DF5B68">
        <w:rPr>
          <w:sz w:val="21"/>
          <w:szCs w:val="21"/>
        </w:rPr>
        <w:fldChar w:fldCharType="separate"/>
      </w:r>
      <w:r w:rsidR="004E0E7D">
        <w:rPr>
          <w:noProof/>
          <w:sz w:val="21"/>
          <w:szCs w:val="21"/>
        </w:rPr>
        <w:instrText>11</w:instrText>
      </w:r>
      <w:r w:rsidRPr="00DF5B68">
        <w:rPr>
          <w:sz w:val="21"/>
          <w:szCs w:val="21"/>
        </w:rPr>
        <w:fldChar w:fldCharType="end"/>
      </w:r>
      <w:r w:rsidRPr="00DF5B68">
        <w:rPr>
          <w:sz w:val="21"/>
          <w:szCs w:val="21"/>
        </w:rPr>
        <w:instrText>)</w:instrText>
      </w:r>
      <w:r w:rsidRPr="00DF5B68">
        <w:rPr>
          <w:sz w:val="21"/>
          <w:szCs w:val="21"/>
        </w:rPr>
        <w:fldChar w:fldCharType="end"/>
      </w:r>
    </w:p>
    <w:p w:rsidR="007D5D5C" w:rsidRPr="00DF5B68" w:rsidRDefault="007D5D5C" w:rsidP="007D5D5C">
      <w:pPr>
        <w:pStyle w:val="Text"/>
        <w:ind w:firstLine="0"/>
        <w:rPr>
          <w:sz w:val="21"/>
          <w:szCs w:val="21"/>
          <w:lang w:eastAsia="zh-CN"/>
        </w:rPr>
      </w:pPr>
      <w:r w:rsidRPr="00DF5B68">
        <w:rPr>
          <w:rFonts w:hint="eastAsia"/>
          <w:sz w:val="21"/>
          <w:szCs w:val="21"/>
          <w:lang w:eastAsia="zh-CN"/>
        </w:rPr>
        <w:t>and</w:t>
      </w:r>
    </w:p>
    <w:p w:rsidR="007D5D5C" w:rsidRPr="00DF5B68" w:rsidRDefault="007D5D5C" w:rsidP="007D5D5C">
      <w:pPr>
        <w:pStyle w:val="MTDisplayEquation"/>
        <w:tabs>
          <w:tab w:val="clear" w:pos="2440"/>
          <w:tab w:val="clear" w:pos="4900"/>
          <w:tab w:val="center" w:pos="2232"/>
          <w:tab w:val="right" w:pos="4650"/>
        </w:tabs>
        <w:rPr>
          <w:rFonts w:hint="eastAsia"/>
          <w:sz w:val="21"/>
          <w:szCs w:val="21"/>
        </w:rPr>
      </w:pPr>
      <w:r w:rsidRPr="00DF5B68">
        <w:rPr>
          <w:sz w:val="21"/>
          <w:szCs w:val="21"/>
        </w:rPr>
        <w:tab/>
      </w:r>
      <w:r w:rsidRPr="00DF5B68">
        <w:rPr>
          <w:position w:val="-66"/>
          <w:sz w:val="21"/>
          <w:szCs w:val="21"/>
        </w:rPr>
        <w:object w:dxaOrig="2880" w:dyaOrig="1440">
          <v:shape id="_x0000_i1111" type="#_x0000_t75" style="width:2in;height:1in" o:ole="">
            <v:imagedata r:id="rId160" o:title=""/>
          </v:shape>
          <o:OLEObject Type="Embed" ProgID="Equation.DSMT4" ShapeID="_x0000_i1111" DrawAspect="Content" ObjectID="_1621628924" r:id="rId161"/>
        </w:object>
      </w:r>
      <w:r w:rsidRPr="00DF5B68">
        <w:rPr>
          <w:sz w:val="21"/>
          <w:szCs w:val="21"/>
        </w:rPr>
        <w:tab/>
      </w:r>
      <w:r w:rsidRPr="00DF5B68">
        <w:rPr>
          <w:sz w:val="21"/>
          <w:szCs w:val="21"/>
        </w:rPr>
        <w:fldChar w:fldCharType="begin"/>
      </w:r>
      <w:r w:rsidRPr="00DF5B68">
        <w:rPr>
          <w:sz w:val="21"/>
          <w:szCs w:val="21"/>
        </w:rPr>
        <w:instrText xml:space="preserve"> MACROBUTTON MTPlaceRef \* MERGEFORMAT </w:instrText>
      </w:r>
      <w:r w:rsidRPr="00DF5B68">
        <w:rPr>
          <w:sz w:val="21"/>
          <w:szCs w:val="21"/>
        </w:rPr>
        <w:fldChar w:fldCharType="begin"/>
      </w:r>
      <w:r w:rsidRPr="00DF5B68">
        <w:rPr>
          <w:sz w:val="21"/>
          <w:szCs w:val="21"/>
        </w:rPr>
        <w:instrText xml:space="preserve"> SEQ MTEqn \h \* MERGEFORMAT </w:instrText>
      </w:r>
      <w:r w:rsidRPr="00DF5B68">
        <w:rPr>
          <w:sz w:val="21"/>
          <w:szCs w:val="21"/>
        </w:rPr>
        <w:fldChar w:fldCharType="end"/>
      </w:r>
      <w:r w:rsidRPr="00DF5B68">
        <w:rPr>
          <w:sz w:val="21"/>
          <w:szCs w:val="21"/>
        </w:rPr>
        <w:instrText xml:space="preserve">    (</w:instrText>
      </w:r>
      <w:r w:rsidRPr="00DF5B68">
        <w:rPr>
          <w:sz w:val="21"/>
          <w:szCs w:val="21"/>
        </w:rPr>
        <w:fldChar w:fldCharType="begin"/>
      </w:r>
      <w:r w:rsidRPr="00DF5B68">
        <w:rPr>
          <w:sz w:val="21"/>
          <w:szCs w:val="21"/>
        </w:rPr>
        <w:instrText xml:space="preserve"> SEQ MTEqn \c \* Arabic \* MERGEFORMAT </w:instrText>
      </w:r>
      <w:r w:rsidRPr="00DF5B68">
        <w:rPr>
          <w:sz w:val="21"/>
          <w:szCs w:val="21"/>
        </w:rPr>
        <w:fldChar w:fldCharType="separate"/>
      </w:r>
      <w:r w:rsidR="004E0E7D">
        <w:rPr>
          <w:noProof/>
          <w:sz w:val="21"/>
          <w:szCs w:val="21"/>
        </w:rPr>
        <w:instrText>12</w:instrText>
      </w:r>
      <w:r w:rsidRPr="00DF5B68">
        <w:rPr>
          <w:sz w:val="21"/>
          <w:szCs w:val="21"/>
        </w:rPr>
        <w:fldChar w:fldCharType="end"/>
      </w:r>
      <w:r w:rsidRPr="00DF5B68">
        <w:rPr>
          <w:sz w:val="21"/>
          <w:szCs w:val="21"/>
        </w:rPr>
        <w:instrText>)</w:instrText>
      </w:r>
      <w:r w:rsidRPr="00DF5B68">
        <w:rPr>
          <w:sz w:val="21"/>
          <w:szCs w:val="21"/>
        </w:rPr>
        <w:fldChar w:fldCharType="end"/>
      </w:r>
    </w:p>
    <w:p w:rsidR="007D5D5C" w:rsidRPr="00DF5B68" w:rsidRDefault="007D5D5C" w:rsidP="007D5D5C">
      <w:pPr>
        <w:pStyle w:val="Text"/>
        <w:ind w:firstLine="0"/>
        <w:rPr>
          <w:sz w:val="21"/>
          <w:szCs w:val="21"/>
          <w:lang w:eastAsia="zh-CN"/>
        </w:rPr>
      </w:pPr>
      <w:r w:rsidRPr="00DF5B68">
        <w:rPr>
          <w:rFonts w:hint="eastAsia"/>
          <w:sz w:val="21"/>
          <w:szCs w:val="21"/>
          <w:lang w:eastAsia="zh-CN"/>
        </w:rPr>
        <w:t xml:space="preserve">Where </w:t>
      </w:r>
    </w:p>
    <w:p w:rsidR="007D5D5C" w:rsidRPr="00DF5B68" w:rsidRDefault="007D5D5C" w:rsidP="007D5D5C">
      <w:pPr>
        <w:pStyle w:val="MTDisplayEquation"/>
        <w:tabs>
          <w:tab w:val="clear" w:pos="2440"/>
          <w:tab w:val="clear" w:pos="4900"/>
          <w:tab w:val="center" w:pos="2232"/>
          <w:tab w:val="right" w:pos="4650"/>
        </w:tabs>
        <w:rPr>
          <w:rFonts w:hint="eastAsia"/>
          <w:sz w:val="21"/>
          <w:szCs w:val="21"/>
        </w:rPr>
      </w:pPr>
      <w:r w:rsidRPr="00DF5B68">
        <w:rPr>
          <w:sz w:val="21"/>
          <w:szCs w:val="21"/>
        </w:rPr>
        <w:tab/>
      </w:r>
      <w:r w:rsidRPr="00DF5B68">
        <w:rPr>
          <w:position w:val="-30"/>
          <w:sz w:val="21"/>
          <w:szCs w:val="21"/>
        </w:rPr>
        <w:object w:dxaOrig="1520" w:dyaOrig="680">
          <v:shape id="_x0000_i1112" type="#_x0000_t75" style="width:75.75pt;height:33.75pt" o:ole="">
            <v:imagedata r:id="rId162" o:title=""/>
          </v:shape>
          <o:OLEObject Type="Embed" ProgID="Equation.DSMT4" ShapeID="_x0000_i1112" DrawAspect="Content" ObjectID="_1621628925" r:id="rId163"/>
        </w:object>
      </w:r>
      <w:r w:rsidRPr="00DF5B68">
        <w:rPr>
          <w:sz w:val="21"/>
          <w:szCs w:val="21"/>
        </w:rPr>
        <w:tab/>
      </w:r>
      <w:r w:rsidRPr="00DF5B68">
        <w:rPr>
          <w:sz w:val="21"/>
          <w:szCs w:val="21"/>
        </w:rPr>
        <w:fldChar w:fldCharType="begin"/>
      </w:r>
      <w:r w:rsidRPr="00DF5B68">
        <w:rPr>
          <w:sz w:val="21"/>
          <w:szCs w:val="21"/>
        </w:rPr>
        <w:instrText xml:space="preserve"> MACROBUTTON MTPlaceRef \* MERGEFORMAT </w:instrText>
      </w:r>
      <w:r w:rsidRPr="00DF5B68">
        <w:rPr>
          <w:sz w:val="21"/>
          <w:szCs w:val="21"/>
        </w:rPr>
        <w:fldChar w:fldCharType="begin"/>
      </w:r>
      <w:r w:rsidRPr="00DF5B68">
        <w:rPr>
          <w:sz w:val="21"/>
          <w:szCs w:val="21"/>
        </w:rPr>
        <w:instrText xml:space="preserve"> SEQ MTEqn \h \* MERGEFORMAT </w:instrText>
      </w:r>
      <w:r w:rsidRPr="00DF5B68">
        <w:rPr>
          <w:sz w:val="21"/>
          <w:szCs w:val="21"/>
        </w:rPr>
        <w:fldChar w:fldCharType="end"/>
      </w:r>
      <w:r w:rsidRPr="00DF5B68">
        <w:rPr>
          <w:sz w:val="21"/>
          <w:szCs w:val="21"/>
        </w:rPr>
        <w:instrText xml:space="preserve">    (</w:instrText>
      </w:r>
      <w:r w:rsidRPr="00DF5B68">
        <w:rPr>
          <w:sz w:val="21"/>
          <w:szCs w:val="21"/>
        </w:rPr>
        <w:fldChar w:fldCharType="begin"/>
      </w:r>
      <w:r w:rsidRPr="00DF5B68">
        <w:rPr>
          <w:sz w:val="21"/>
          <w:szCs w:val="21"/>
        </w:rPr>
        <w:instrText xml:space="preserve"> SEQ MTEqn \c \* Arabic \* MERGEFORMAT </w:instrText>
      </w:r>
      <w:r w:rsidRPr="00DF5B68">
        <w:rPr>
          <w:sz w:val="21"/>
          <w:szCs w:val="21"/>
        </w:rPr>
        <w:fldChar w:fldCharType="separate"/>
      </w:r>
      <w:r w:rsidR="004E0E7D">
        <w:rPr>
          <w:noProof/>
          <w:sz w:val="21"/>
          <w:szCs w:val="21"/>
        </w:rPr>
        <w:instrText>13</w:instrText>
      </w:r>
      <w:r w:rsidRPr="00DF5B68">
        <w:rPr>
          <w:sz w:val="21"/>
          <w:szCs w:val="21"/>
        </w:rPr>
        <w:fldChar w:fldCharType="end"/>
      </w:r>
      <w:r w:rsidRPr="00DF5B68">
        <w:rPr>
          <w:sz w:val="21"/>
          <w:szCs w:val="21"/>
        </w:rPr>
        <w:instrText>)</w:instrText>
      </w:r>
      <w:r w:rsidRPr="00DF5B68">
        <w:rPr>
          <w:sz w:val="21"/>
          <w:szCs w:val="21"/>
        </w:rPr>
        <w:fldChar w:fldCharType="end"/>
      </w:r>
    </w:p>
    <w:p w:rsidR="007D5D5C" w:rsidRPr="00DF5B68" w:rsidRDefault="007D5D5C" w:rsidP="007D5D5C">
      <w:pPr>
        <w:pStyle w:val="Text"/>
        <w:ind w:firstLine="0"/>
        <w:rPr>
          <w:sz w:val="21"/>
          <w:szCs w:val="21"/>
          <w:lang w:eastAsia="zh-CN"/>
        </w:rPr>
      </w:pPr>
      <w:r w:rsidRPr="00DF5B68">
        <w:rPr>
          <w:rFonts w:hint="eastAsia"/>
          <w:sz w:val="21"/>
          <w:szCs w:val="21"/>
          <w:lang w:eastAsia="zh-CN"/>
        </w:rPr>
        <w:t>and</w:t>
      </w:r>
    </w:p>
    <w:p w:rsidR="007D5D5C" w:rsidRPr="00DF5B68" w:rsidRDefault="007D5D5C" w:rsidP="007D5D5C">
      <w:pPr>
        <w:pStyle w:val="MTDisplayEquation"/>
        <w:tabs>
          <w:tab w:val="clear" w:pos="2440"/>
          <w:tab w:val="clear" w:pos="4900"/>
          <w:tab w:val="center" w:pos="2232"/>
          <w:tab w:val="right" w:pos="4650"/>
        </w:tabs>
        <w:rPr>
          <w:rFonts w:hint="eastAsia"/>
          <w:sz w:val="21"/>
          <w:szCs w:val="21"/>
        </w:rPr>
      </w:pPr>
      <w:r w:rsidRPr="00DF5B68">
        <w:rPr>
          <w:sz w:val="21"/>
          <w:szCs w:val="21"/>
        </w:rPr>
        <w:tab/>
      </w:r>
      <w:r w:rsidRPr="00DF5B68">
        <w:rPr>
          <w:position w:val="-30"/>
          <w:sz w:val="21"/>
          <w:szCs w:val="21"/>
        </w:rPr>
        <w:object w:dxaOrig="1520" w:dyaOrig="680">
          <v:shape id="_x0000_i1113" type="#_x0000_t75" style="width:75.75pt;height:33.75pt" o:ole="">
            <v:imagedata r:id="rId164" o:title=""/>
          </v:shape>
          <o:OLEObject Type="Embed" ProgID="Equation.DSMT4" ShapeID="_x0000_i1113" DrawAspect="Content" ObjectID="_1621628926" r:id="rId165"/>
        </w:object>
      </w:r>
      <w:r w:rsidRPr="00DF5B68">
        <w:rPr>
          <w:sz w:val="21"/>
          <w:szCs w:val="21"/>
        </w:rPr>
        <w:tab/>
      </w:r>
      <w:r w:rsidRPr="00DF5B68">
        <w:rPr>
          <w:sz w:val="21"/>
          <w:szCs w:val="21"/>
        </w:rPr>
        <w:fldChar w:fldCharType="begin"/>
      </w:r>
      <w:r w:rsidRPr="00DF5B68">
        <w:rPr>
          <w:sz w:val="21"/>
          <w:szCs w:val="21"/>
        </w:rPr>
        <w:instrText xml:space="preserve"> MACROBUTTON MTPlaceRef \* MERGEFORMAT </w:instrText>
      </w:r>
      <w:r w:rsidRPr="00DF5B68">
        <w:rPr>
          <w:sz w:val="21"/>
          <w:szCs w:val="21"/>
        </w:rPr>
        <w:fldChar w:fldCharType="begin"/>
      </w:r>
      <w:r w:rsidRPr="00DF5B68">
        <w:rPr>
          <w:sz w:val="21"/>
          <w:szCs w:val="21"/>
        </w:rPr>
        <w:instrText xml:space="preserve"> SEQ MTEqn \h \* MERGEFORMAT </w:instrText>
      </w:r>
      <w:r w:rsidRPr="00DF5B68">
        <w:rPr>
          <w:sz w:val="21"/>
          <w:szCs w:val="21"/>
        </w:rPr>
        <w:fldChar w:fldCharType="end"/>
      </w:r>
      <w:r w:rsidRPr="00DF5B68">
        <w:rPr>
          <w:sz w:val="21"/>
          <w:szCs w:val="21"/>
        </w:rPr>
        <w:instrText xml:space="preserve">    (</w:instrText>
      </w:r>
      <w:r w:rsidRPr="00DF5B68">
        <w:rPr>
          <w:sz w:val="21"/>
          <w:szCs w:val="21"/>
        </w:rPr>
        <w:fldChar w:fldCharType="begin"/>
      </w:r>
      <w:r w:rsidRPr="00DF5B68">
        <w:rPr>
          <w:sz w:val="21"/>
          <w:szCs w:val="21"/>
        </w:rPr>
        <w:instrText xml:space="preserve"> SEQ MTEqn \c \* Arabic \* MERGEFORMAT </w:instrText>
      </w:r>
      <w:r w:rsidRPr="00DF5B68">
        <w:rPr>
          <w:sz w:val="21"/>
          <w:szCs w:val="21"/>
        </w:rPr>
        <w:fldChar w:fldCharType="separate"/>
      </w:r>
      <w:r w:rsidR="004E0E7D">
        <w:rPr>
          <w:noProof/>
          <w:sz w:val="21"/>
          <w:szCs w:val="21"/>
        </w:rPr>
        <w:instrText>14</w:instrText>
      </w:r>
      <w:r w:rsidRPr="00DF5B68">
        <w:rPr>
          <w:sz w:val="21"/>
          <w:szCs w:val="21"/>
        </w:rPr>
        <w:fldChar w:fldCharType="end"/>
      </w:r>
      <w:r w:rsidRPr="00DF5B68">
        <w:rPr>
          <w:sz w:val="21"/>
          <w:szCs w:val="21"/>
        </w:rPr>
        <w:instrText>)</w:instrText>
      </w:r>
      <w:r w:rsidRPr="00DF5B68">
        <w:rPr>
          <w:sz w:val="21"/>
          <w:szCs w:val="21"/>
        </w:rPr>
        <w:fldChar w:fldCharType="end"/>
      </w:r>
    </w:p>
    <w:p w:rsidR="007D5D5C" w:rsidRPr="00DF5B68" w:rsidRDefault="007D5D5C" w:rsidP="007D5D5C">
      <w:pPr>
        <w:pStyle w:val="Text"/>
        <w:ind w:firstLineChars="200" w:firstLine="420"/>
        <w:rPr>
          <w:sz w:val="21"/>
          <w:szCs w:val="21"/>
          <w:lang w:eastAsia="zh-CN"/>
        </w:rPr>
      </w:pPr>
      <w:r w:rsidRPr="00DF5B68">
        <w:rPr>
          <w:rFonts w:hint="eastAsia"/>
          <w:sz w:val="21"/>
          <w:szCs w:val="21"/>
          <w:lang w:eastAsia="zh-CN"/>
        </w:rPr>
        <w:t xml:space="preserve">Here </w:t>
      </w:r>
      <w:r w:rsidRPr="007D5D5C">
        <w:rPr>
          <w:sz w:val="21"/>
          <w:szCs w:val="21"/>
          <w:lang w:eastAsia="zh-CN"/>
        </w:rPr>
        <w:object w:dxaOrig="260" w:dyaOrig="360">
          <v:shape id="_x0000_i1114" type="#_x0000_t75" style="width:12.75pt;height:18pt" o:ole="">
            <v:imagedata r:id="rId166" o:title=""/>
          </v:shape>
          <o:OLEObject Type="Embed" ProgID="Equation.DSMT4" ShapeID="_x0000_i1114" DrawAspect="Content" ObjectID="_1621628927" r:id="rId167"/>
        </w:object>
      </w:r>
      <w:r w:rsidRPr="00DF5B68">
        <w:rPr>
          <w:rFonts w:hint="eastAsia"/>
          <w:sz w:val="21"/>
          <w:szCs w:val="21"/>
          <w:lang w:eastAsia="zh-CN"/>
        </w:rPr>
        <w:t xml:space="preserve"> and </w:t>
      </w:r>
      <w:r w:rsidRPr="007D5D5C">
        <w:rPr>
          <w:sz w:val="21"/>
          <w:szCs w:val="21"/>
          <w:lang w:eastAsia="zh-CN"/>
        </w:rPr>
        <w:object w:dxaOrig="260" w:dyaOrig="360">
          <v:shape id="_x0000_i1115" type="#_x0000_t75" style="width:12.75pt;height:18pt" o:ole="">
            <v:imagedata r:id="rId168" o:title=""/>
          </v:shape>
          <o:OLEObject Type="Embed" ProgID="Equation.DSMT4" ShapeID="_x0000_i1115" DrawAspect="Content" ObjectID="_1621628928" r:id="rId169"/>
        </w:object>
      </w:r>
      <w:r w:rsidRPr="00DF5B68">
        <w:rPr>
          <w:rFonts w:hint="eastAsia"/>
          <w:sz w:val="21"/>
          <w:szCs w:val="21"/>
          <w:lang w:eastAsia="zh-CN"/>
        </w:rPr>
        <w:t xml:space="preserve"> are decoupling coefficients of TML and LOSR scheme respectively.</w:t>
      </w:r>
    </w:p>
    <w:p w:rsidR="007D5D5C" w:rsidRPr="00DF5B68" w:rsidRDefault="007D5D5C" w:rsidP="004E0E7D">
      <w:pPr>
        <w:pStyle w:val="Text"/>
        <w:spacing w:line="240" w:lineRule="auto"/>
        <w:ind w:firstLineChars="200" w:firstLine="420"/>
        <w:rPr>
          <w:sz w:val="21"/>
          <w:szCs w:val="21"/>
          <w:lang w:eastAsia="zh-CN"/>
        </w:rPr>
      </w:pPr>
      <w:r w:rsidRPr="00DF5B68">
        <w:rPr>
          <w:rFonts w:hint="eastAsia"/>
          <w:sz w:val="21"/>
          <w:szCs w:val="21"/>
          <w:lang w:eastAsia="zh-CN"/>
        </w:rPr>
        <w:t xml:space="preserve">From the coefficients of the three schemes, we can </w:t>
      </w:r>
      <w:r w:rsidRPr="00DF5B68">
        <w:rPr>
          <w:sz w:val="21"/>
          <w:szCs w:val="21"/>
          <w:lang w:eastAsia="zh-CN"/>
        </w:rPr>
        <w:t>analysis</w:t>
      </w:r>
      <w:r w:rsidRPr="00DF5B68">
        <w:rPr>
          <w:rFonts w:hint="eastAsia"/>
          <w:sz w:val="21"/>
          <w:szCs w:val="21"/>
          <w:lang w:eastAsia="zh-CN"/>
        </w:rPr>
        <w:t xml:space="preserve"> decoupling-ability of them. The </w:t>
      </w:r>
      <w:r w:rsidRPr="00DF5B68">
        <w:rPr>
          <w:sz w:val="21"/>
          <w:szCs w:val="21"/>
          <w:lang w:eastAsia="zh-CN"/>
        </w:rPr>
        <w:t>modulus</w:t>
      </w:r>
      <w:r w:rsidRPr="00DF5B68">
        <w:rPr>
          <w:rFonts w:hint="eastAsia"/>
          <w:sz w:val="21"/>
          <w:szCs w:val="21"/>
          <w:lang w:eastAsia="zh-CN"/>
        </w:rPr>
        <w:t xml:space="preserve"> of </w:t>
      </w:r>
      <w:r w:rsidRPr="007D5D5C">
        <w:rPr>
          <w:sz w:val="21"/>
          <w:szCs w:val="21"/>
          <w:lang w:eastAsia="zh-CN"/>
        </w:rPr>
        <w:object w:dxaOrig="300" w:dyaOrig="360">
          <v:shape id="_x0000_i1116" type="#_x0000_t75" style="width:15pt;height:18pt" o:ole="">
            <v:imagedata r:id="rId156" o:title=""/>
          </v:shape>
          <o:OLEObject Type="Embed" ProgID="Equation.DSMT4" ShapeID="_x0000_i1116" DrawAspect="Content" ObjectID="_1621628929" r:id="rId170"/>
        </w:object>
      </w:r>
      <w:r w:rsidRPr="00DF5B68">
        <w:rPr>
          <w:rFonts w:hint="eastAsia"/>
          <w:sz w:val="21"/>
          <w:szCs w:val="21"/>
          <w:lang w:eastAsia="zh-CN"/>
        </w:rPr>
        <w:t xml:space="preserve"> is smaller in low and very high frequency than middle and high frequency, because the partial-compensation is very near to full-compensation in low frequency according to its design, and when frequency is very high, the </w:t>
      </w:r>
      <w:r w:rsidRPr="00DF5B68">
        <w:rPr>
          <w:sz w:val="21"/>
          <w:szCs w:val="21"/>
          <w:lang w:eastAsia="zh-CN"/>
        </w:rPr>
        <w:t>modulus</w:t>
      </w:r>
      <w:r w:rsidRPr="00DF5B68">
        <w:rPr>
          <w:rFonts w:hint="eastAsia"/>
          <w:sz w:val="21"/>
          <w:szCs w:val="21"/>
          <w:lang w:eastAsia="zh-CN"/>
        </w:rPr>
        <w:t xml:space="preserve"> of </w:t>
      </w:r>
      <w:r w:rsidRPr="007D5D5C">
        <w:rPr>
          <w:sz w:val="21"/>
          <w:szCs w:val="21"/>
          <w:lang w:eastAsia="zh-CN"/>
        </w:rPr>
        <w:object w:dxaOrig="300" w:dyaOrig="360">
          <v:shape id="_x0000_i1117" type="#_x0000_t75" style="width:15pt;height:18pt" o:ole="">
            <v:imagedata r:id="rId156" o:title=""/>
          </v:shape>
          <o:OLEObject Type="Embed" ProgID="Equation.DSMT4" ShapeID="_x0000_i1117" DrawAspect="Content" ObjectID="_1621628930" r:id="rId171"/>
        </w:object>
      </w:r>
      <w:r w:rsidRPr="00DF5B68">
        <w:rPr>
          <w:rFonts w:hint="eastAsia"/>
          <w:sz w:val="21"/>
          <w:szCs w:val="21"/>
          <w:lang w:eastAsia="zh-CN"/>
        </w:rPr>
        <w:t xml:space="preserve"> will </w:t>
      </w:r>
      <w:hyperlink r:id="rId172" w:tgtFrame="_blank" w:history="1">
        <w:r w:rsidRPr="007D5D5C">
          <w:rPr>
            <w:sz w:val="21"/>
            <w:szCs w:val="21"/>
            <w:lang w:eastAsia="zh-CN"/>
          </w:rPr>
          <w:t>decrease</w:t>
        </w:r>
      </w:hyperlink>
      <w:r w:rsidRPr="00DF5B68">
        <w:rPr>
          <w:rFonts w:hint="eastAsia"/>
          <w:sz w:val="21"/>
          <w:szCs w:val="21"/>
          <w:lang w:eastAsia="zh-CN"/>
        </w:rPr>
        <w:t xml:space="preserve"> for denominator</w:t>
      </w:r>
      <w:r w:rsidRPr="00DF5B68">
        <w:rPr>
          <w:sz w:val="21"/>
          <w:szCs w:val="21"/>
          <w:lang w:eastAsia="zh-CN"/>
        </w:rPr>
        <w:t>’</w:t>
      </w:r>
      <w:r w:rsidRPr="00DF5B68">
        <w:rPr>
          <w:rFonts w:hint="eastAsia"/>
          <w:sz w:val="21"/>
          <w:szCs w:val="21"/>
          <w:lang w:eastAsia="zh-CN"/>
        </w:rPr>
        <w:t xml:space="preserve">s increasing, but these two effects are neither significant in middle and high frequency. For TML scheme, it decouples all by feedback. Modulus of </w:t>
      </w:r>
      <w:r w:rsidRPr="007D5D5C">
        <w:rPr>
          <w:sz w:val="21"/>
          <w:szCs w:val="21"/>
          <w:lang w:eastAsia="zh-CN"/>
        </w:rPr>
        <w:object w:dxaOrig="260" w:dyaOrig="360">
          <v:shape id="_x0000_i1118" type="#_x0000_t75" style="width:12.75pt;height:18pt" o:ole="">
            <v:imagedata r:id="rId166" o:title=""/>
          </v:shape>
          <o:OLEObject Type="Embed" ProgID="Equation.DSMT4" ShapeID="_x0000_i1118" DrawAspect="Content" ObjectID="_1621628931" r:id="rId173"/>
        </w:object>
      </w:r>
      <w:r w:rsidRPr="00DF5B68">
        <w:rPr>
          <w:rFonts w:hint="eastAsia"/>
          <w:sz w:val="21"/>
          <w:szCs w:val="21"/>
          <w:lang w:eastAsia="zh-CN"/>
        </w:rPr>
        <w:t xml:space="preserve"> is small enough in low frequency for big stabilization-loop gain. When frequency turns higher and higher, its decoupling-ability becomes weaker and weaker, until the frequency is high enough to make the effect of denominator</w:t>
      </w:r>
      <w:r w:rsidRPr="00DF5B68">
        <w:rPr>
          <w:sz w:val="21"/>
          <w:szCs w:val="21"/>
          <w:lang w:eastAsia="zh-CN"/>
        </w:rPr>
        <w:t>’</w:t>
      </w:r>
      <w:r w:rsidRPr="00DF5B68">
        <w:rPr>
          <w:rFonts w:hint="eastAsia"/>
          <w:sz w:val="21"/>
          <w:szCs w:val="21"/>
          <w:lang w:eastAsia="zh-CN"/>
        </w:rPr>
        <w:t xml:space="preserve">s increasing significant as DC scheme. LOSR scheme has a similar trend. In low frequency, </w:t>
      </w:r>
      <w:r w:rsidRPr="007D5D5C">
        <w:rPr>
          <w:sz w:val="21"/>
          <w:szCs w:val="21"/>
          <w:lang w:eastAsia="zh-CN"/>
        </w:rPr>
        <w:object w:dxaOrig="300" w:dyaOrig="360">
          <v:shape id="_x0000_i1119" type="#_x0000_t75" style="width:15pt;height:18pt" o:ole="">
            <v:imagedata r:id="rId174" o:title=""/>
          </v:shape>
          <o:OLEObject Type="Embed" ProgID="Equation.DSMT4" ShapeID="_x0000_i1119" DrawAspect="Content" ObjectID="_1621628932" r:id="rId175"/>
        </w:object>
      </w:r>
      <w:r w:rsidRPr="00DF5B68">
        <w:rPr>
          <w:rFonts w:hint="eastAsia"/>
          <w:sz w:val="21"/>
          <w:szCs w:val="21"/>
          <w:lang w:eastAsia="zh-CN"/>
        </w:rPr>
        <w:t xml:space="preserve"> and </w:t>
      </w:r>
      <w:r w:rsidRPr="007D5D5C">
        <w:rPr>
          <w:sz w:val="21"/>
          <w:szCs w:val="21"/>
          <w:lang w:eastAsia="zh-CN"/>
        </w:rPr>
        <w:object w:dxaOrig="320" w:dyaOrig="380">
          <v:shape id="_x0000_i1120" type="#_x0000_t75" style="width:15.75pt;height:18.75pt" o:ole="">
            <v:imagedata r:id="rId176" o:title=""/>
          </v:shape>
          <o:OLEObject Type="Embed" ProgID="Equation.DSMT4" ShapeID="_x0000_i1120" DrawAspect="Content" ObjectID="_1621628933" r:id="rId177"/>
        </w:object>
      </w:r>
      <w:r w:rsidRPr="00DF5B68">
        <w:rPr>
          <w:rFonts w:hint="eastAsia"/>
          <w:sz w:val="21"/>
          <w:szCs w:val="21"/>
          <w:lang w:eastAsia="zh-CN"/>
        </w:rPr>
        <w:t xml:space="preserve"> are both nearly equal to 1. Therefore, its decoupling performance is very good </w:t>
      </w:r>
      <w:r w:rsidRPr="007D5D5C">
        <w:rPr>
          <w:rFonts w:hint="eastAsia"/>
          <w:sz w:val="21"/>
          <w:szCs w:val="21"/>
          <w:lang w:eastAsia="zh-CN"/>
        </w:rPr>
        <w:t>[9]</w:t>
      </w:r>
      <w:r w:rsidRPr="00DF5B68">
        <w:rPr>
          <w:rFonts w:hint="eastAsia"/>
          <w:sz w:val="21"/>
          <w:szCs w:val="21"/>
          <w:lang w:eastAsia="zh-CN"/>
        </w:rPr>
        <w:t xml:space="preserve">. And in very high frequency, its decoupling-ability turns good, but worse than the other two schemes because of the differential </w:t>
      </w:r>
      <w:r w:rsidRPr="00DF5B68">
        <w:rPr>
          <w:sz w:val="21"/>
          <w:szCs w:val="21"/>
          <w:lang w:eastAsia="zh-CN"/>
        </w:rPr>
        <w:t>link</w:t>
      </w:r>
      <w:r w:rsidRPr="007D5D5C">
        <w:rPr>
          <w:sz w:val="21"/>
          <w:szCs w:val="21"/>
          <w:lang w:eastAsia="zh-CN"/>
        </w:rPr>
        <w:object w:dxaOrig="320" w:dyaOrig="360">
          <v:shape id="_x0000_i1121" type="#_x0000_t75" style="width:15.75pt;height:18pt" o:ole="">
            <v:imagedata r:id="rId178" o:title=""/>
          </v:shape>
          <o:OLEObject Type="Embed" ProgID="Equation.DSMT4" ShapeID="_x0000_i1121" DrawAspect="Content" ObjectID="_1621628934" r:id="rId179"/>
        </w:object>
      </w:r>
      <w:r w:rsidRPr="00DF5B68">
        <w:rPr>
          <w:rFonts w:hint="eastAsia"/>
          <w:sz w:val="21"/>
          <w:szCs w:val="21"/>
          <w:lang w:eastAsia="zh-CN"/>
        </w:rPr>
        <w:t>.</w:t>
      </w:r>
    </w:p>
    <w:p w:rsidR="007D5D5C" w:rsidRPr="00DF5B68" w:rsidRDefault="007D5D5C" w:rsidP="007D5D5C">
      <w:pPr>
        <w:pStyle w:val="Text"/>
        <w:ind w:firstLineChars="200" w:firstLine="420"/>
        <w:rPr>
          <w:sz w:val="21"/>
          <w:szCs w:val="21"/>
          <w:lang w:eastAsia="zh-CN"/>
        </w:rPr>
      </w:pPr>
      <w:r w:rsidRPr="00DF5B68">
        <w:rPr>
          <w:rFonts w:hint="eastAsia"/>
          <w:sz w:val="21"/>
          <w:szCs w:val="21"/>
          <w:lang w:eastAsia="zh-CN"/>
        </w:rPr>
        <w:t xml:space="preserve">Comparison of decoupling-ability is given in Fig. 8. Parameters are chosen as Table. </w:t>
      </w:r>
      <w:r w:rsidRPr="00DF5B68">
        <w:rPr>
          <w:sz w:val="21"/>
          <w:szCs w:val="21"/>
          <w:lang w:eastAsia="zh-CN"/>
        </w:rPr>
        <w:fldChar w:fldCharType="begin"/>
      </w:r>
      <w:r w:rsidRPr="00DF5B68">
        <w:rPr>
          <w:sz w:val="21"/>
          <w:szCs w:val="21"/>
          <w:lang w:eastAsia="zh-CN"/>
        </w:rPr>
        <w:instrText xml:space="preserve"> </w:instrText>
      </w:r>
      <w:r w:rsidRPr="00DF5B68">
        <w:rPr>
          <w:rFonts w:hint="eastAsia"/>
          <w:sz w:val="21"/>
          <w:szCs w:val="21"/>
          <w:lang w:eastAsia="zh-CN"/>
        </w:rPr>
        <w:instrText>= 1 \* ROMAN</w:instrText>
      </w:r>
      <w:r w:rsidRPr="00DF5B68">
        <w:rPr>
          <w:sz w:val="21"/>
          <w:szCs w:val="21"/>
          <w:lang w:eastAsia="zh-CN"/>
        </w:rPr>
        <w:instrText xml:space="preserve"> </w:instrText>
      </w:r>
      <w:r w:rsidRPr="00DF5B68">
        <w:rPr>
          <w:sz w:val="21"/>
          <w:szCs w:val="21"/>
          <w:lang w:eastAsia="zh-CN"/>
        </w:rPr>
        <w:fldChar w:fldCharType="separate"/>
      </w:r>
      <w:r w:rsidRPr="00DF5B68">
        <w:rPr>
          <w:sz w:val="21"/>
          <w:szCs w:val="21"/>
          <w:lang w:eastAsia="zh-CN"/>
        </w:rPr>
        <w:t>I</w:t>
      </w:r>
      <w:r w:rsidRPr="00DF5B68">
        <w:rPr>
          <w:sz w:val="21"/>
          <w:szCs w:val="21"/>
          <w:lang w:eastAsia="zh-CN"/>
        </w:rPr>
        <w:fldChar w:fldCharType="end"/>
      </w:r>
      <w:r w:rsidRPr="00DF5B68">
        <w:rPr>
          <w:rFonts w:hint="eastAsia"/>
          <w:sz w:val="21"/>
          <w:szCs w:val="21"/>
          <w:lang w:eastAsia="zh-CN"/>
        </w:rPr>
        <w:t>. It can be seen from Fig. 8 that analysis about decoupling performance is right.</w:t>
      </w:r>
    </w:p>
    <w:p w:rsidR="007D5D5C" w:rsidRDefault="007D5D5C" w:rsidP="007D5D5C">
      <w:pPr>
        <w:pStyle w:val="Text"/>
        <w:keepNext/>
        <w:ind w:firstLine="0"/>
        <w:jc w:val="center"/>
      </w:pPr>
      <w:r w:rsidRPr="008E30CC">
        <w:pict>
          <v:shape id="_x0000_i1122" type="#_x0000_t75" style="width:231.75pt;height:165.75pt">
            <v:imagedata r:id="rId180" o:title="" grayscale="t" bilevel="t"/>
          </v:shape>
        </w:pict>
      </w:r>
    </w:p>
    <w:p w:rsidR="007D5D5C" w:rsidRPr="00DF5B68" w:rsidRDefault="007D5D5C" w:rsidP="007D5D5C">
      <w:pPr>
        <w:pStyle w:val="a9"/>
        <w:jc w:val="center"/>
        <w:rPr>
          <w:rFonts w:ascii="Times New Roman" w:hAnsi="Times New Roman"/>
          <w:sz w:val="16"/>
        </w:rPr>
      </w:pPr>
      <w:r w:rsidRPr="0052550B">
        <w:rPr>
          <w:rFonts w:ascii="Times New Roman" w:hAnsi="Times New Roman"/>
          <w:sz w:val="16"/>
        </w:rPr>
        <w:t xml:space="preserve">Fig. </w:t>
      </w:r>
      <w:r w:rsidRPr="0052550B">
        <w:rPr>
          <w:rFonts w:ascii="Times New Roman" w:hAnsi="Times New Roman"/>
          <w:sz w:val="16"/>
        </w:rPr>
        <w:fldChar w:fldCharType="begin"/>
      </w:r>
      <w:r w:rsidRPr="0052550B">
        <w:rPr>
          <w:rFonts w:ascii="Times New Roman" w:hAnsi="Times New Roman"/>
          <w:sz w:val="16"/>
        </w:rPr>
        <w:instrText xml:space="preserve"> SEQ Fig. \* ARABIC </w:instrText>
      </w:r>
      <w:r w:rsidRPr="0052550B">
        <w:rPr>
          <w:rFonts w:ascii="Times New Roman" w:hAnsi="Times New Roman"/>
          <w:sz w:val="16"/>
        </w:rPr>
        <w:fldChar w:fldCharType="separate"/>
      </w:r>
      <w:r w:rsidR="004E0E7D">
        <w:rPr>
          <w:rFonts w:ascii="Times New Roman" w:hAnsi="Times New Roman"/>
          <w:noProof/>
          <w:sz w:val="16"/>
        </w:rPr>
        <w:t>8</w:t>
      </w:r>
      <w:r w:rsidRPr="0052550B">
        <w:rPr>
          <w:rFonts w:ascii="Times New Roman" w:hAnsi="Times New Roman"/>
          <w:sz w:val="16"/>
        </w:rPr>
        <w:fldChar w:fldCharType="end"/>
      </w:r>
      <w:r>
        <w:rPr>
          <w:rFonts w:ascii="Times New Roman" w:hAnsi="Times New Roman" w:hint="eastAsia"/>
          <w:sz w:val="16"/>
        </w:rPr>
        <w:t xml:space="preserve">  Decoupling C</w:t>
      </w:r>
      <w:r>
        <w:rPr>
          <w:rFonts w:ascii="Times New Roman" w:hAnsi="Times New Roman"/>
          <w:sz w:val="16"/>
        </w:rPr>
        <w:t>oefficient</w:t>
      </w:r>
      <w:r>
        <w:rPr>
          <w:rFonts w:ascii="Times New Roman" w:hAnsi="Times New Roman" w:hint="eastAsia"/>
          <w:sz w:val="16"/>
        </w:rPr>
        <w:t xml:space="preserve"> Bode Diagram of Three Scheme</w:t>
      </w:r>
    </w:p>
    <w:p w:rsidR="007D5D5C" w:rsidRDefault="007D5D5C" w:rsidP="007D5D5C">
      <w:pPr>
        <w:pStyle w:val="TableTitle"/>
        <w:rPr>
          <w:rFonts w:hint="eastAsia"/>
          <w:lang w:eastAsia="zh-CN"/>
        </w:rPr>
      </w:pPr>
      <w:r>
        <w:t xml:space="preserve">TABLE </w:t>
      </w:r>
      <w:fldSimple w:instr=" SEQ TABLE \* ROMAN ">
        <w:r w:rsidR="004E0E7D">
          <w:rPr>
            <w:noProof/>
          </w:rPr>
          <w:t>I</w:t>
        </w:r>
      </w:fldSimple>
    </w:p>
    <w:p w:rsidR="007D5D5C" w:rsidRDefault="007D5D5C" w:rsidP="007D5D5C">
      <w:pPr>
        <w:pStyle w:val="TableTitle"/>
        <w:rPr>
          <w:lang w:eastAsia="zh-CN"/>
        </w:rPr>
      </w:pPr>
      <w:r>
        <w:rPr>
          <w:rFonts w:hint="eastAsia"/>
          <w:lang w:eastAsia="zh-CN"/>
        </w:rPr>
        <w:t>Parameters of Three Schemes</w:t>
      </w:r>
    </w:p>
    <w:tbl>
      <w:tblPr>
        <w:tblW w:w="4758" w:type="dxa"/>
        <w:jc w:val="center"/>
        <w:tblBorders>
          <w:top w:val="double" w:sz="4" w:space="0" w:color="auto"/>
          <w:bottom w:val="double" w:sz="4" w:space="0" w:color="auto"/>
        </w:tblBorders>
        <w:tblLayout w:type="fixed"/>
        <w:tblLook w:val="0000" w:firstRow="0" w:lastRow="0" w:firstColumn="0" w:lastColumn="0" w:noHBand="0" w:noVBand="0"/>
      </w:tblPr>
      <w:tblGrid>
        <w:gridCol w:w="643"/>
        <w:gridCol w:w="671"/>
        <w:gridCol w:w="2723"/>
        <w:gridCol w:w="721"/>
      </w:tblGrid>
      <w:tr w:rsidR="007D5D5C" w:rsidRPr="00EA18BA" w:rsidTr="00574E2F">
        <w:trPr>
          <w:trHeight w:val="211"/>
          <w:jc w:val="center"/>
        </w:trPr>
        <w:tc>
          <w:tcPr>
            <w:tcW w:w="643" w:type="dxa"/>
            <w:tcBorders>
              <w:top w:val="single" w:sz="12" w:space="0" w:color="000000"/>
              <w:bottom w:val="single" w:sz="4" w:space="0" w:color="000000"/>
            </w:tcBorders>
            <w:vAlign w:val="center"/>
          </w:tcPr>
          <w:p w:rsidR="007D5D5C" w:rsidRPr="00EA18BA" w:rsidRDefault="007D5D5C" w:rsidP="00BF4949">
            <w:pPr>
              <w:jc w:val="center"/>
              <w:rPr>
                <w:sz w:val="16"/>
              </w:rPr>
            </w:pPr>
            <w:r w:rsidRPr="00EA18BA">
              <w:rPr>
                <w:sz w:val="16"/>
              </w:rPr>
              <w:t>Serial number</w:t>
            </w:r>
          </w:p>
        </w:tc>
        <w:tc>
          <w:tcPr>
            <w:tcW w:w="671" w:type="dxa"/>
            <w:tcBorders>
              <w:top w:val="single" w:sz="12" w:space="0" w:color="000000"/>
              <w:bottom w:val="single" w:sz="4" w:space="0" w:color="000000"/>
            </w:tcBorders>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Symbols</w:t>
            </w:r>
          </w:p>
        </w:tc>
        <w:tc>
          <w:tcPr>
            <w:tcW w:w="2723" w:type="dxa"/>
            <w:tcBorders>
              <w:top w:val="single" w:sz="12" w:space="0" w:color="000000"/>
              <w:bottom w:val="single" w:sz="4" w:space="0" w:color="000000"/>
            </w:tcBorders>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Physical meaning</w:t>
            </w:r>
          </w:p>
        </w:tc>
        <w:tc>
          <w:tcPr>
            <w:tcW w:w="721" w:type="dxa"/>
            <w:tcBorders>
              <w:top w:val="single" w:sz="12" w:space="0" w:color="000000"/>
              <w:bottom w:val="single" w:sz="4" w:space="0" w:color="000000"/>
            </w:tcBorders>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values</w:t>
            </w:r>
          </w:p>
        </w:tc>
      </w:tr>
      <w:tr w:rsidR="007D5D5C" w:rsidRPr="00EA18BA" w:rsidTr="00574E2F">
        <w:trPr>
          <w:trHeight w:val="19"/>
          <w:jc w:val="center"/>
        </w:trPr>
        <w:tc>
          <w:tcPr>
            <w:tcW w:w="643" w:type="dxa"/>
            <w:tcBorders>
              <w:top w:val="single" w:sz="4" w:space="0" w:color="000000"/>
            </w:tcBorders>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1</w:t>
            </w:r>
          </w:p>
        </w:tc>
        <w:tc>
          <w:tcPr>
            <w:tcW w:w="671" w:type="dxa"/>
            <w:tcBorders>
              <w:top w:val="single" w:sz="4" w:space="0" w:color="000000"/>
            </w:tcBorders>
            <w:vAlign w:val="center"/>
          </w:tcPr>
          <w:p w:rsidR="007D5D5C" w:rsidRPr="00EA18BA" w:rsidRDefault="007D5D5C" w:rsidP="00BF4949">
            <w:pPr>
              <w:pStyle w:val="Text"/>
              <w:spacing w:line="500" w:lineRule="exact"/>
              <w:ind w:firstLine="0"/>
              <w:jc w:val="center"/>
              <w:rPr>
                <w:sz w:val="16"/>
                <w:lang w:eastAsia="zh-CN"/>
              </w:rPr>
            </w:pPr>
            <w:r w:rsidRPr="00EA18BA">
              <w:rPr>
                <w:position w:val="-10"/>
              </w:rPr>
              <w:object w:dxaOrig="340" w:dyaOrig="300">
                <v:shape id="_x0000_i1123" type="#_x0000_t75" style="width:15.75pt;height:15.75pt;mso-position-horizontal-relative:page;mso-position-vertical-relative:page" o:ole="">
                  <v:imagedata r:id="rId181" o:title=""/>
                </v:shape>
                <o:OLEObject Type="Embed" ProgID="Equation.3" ShapeID="_x0000_i1123" DrawAspect="Content" ObjectID="_1621628935" r:id="rId182"/>
              </w:object>
            </w:r>
          </w:p>
        </w:tc>
        <w:tc>
          <w:tcPr>
            <w:tcW w:w="2723" w:type="dxa"/>
            <w:tcBorders>
              <w:top w:val="single" w:sz="4" w:space="0" w:color="000000"/>
            </w:tcBorders>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M</w:t>
            </w:r>
            <w:r w:rsidRPr="00EA18BA">
              <w:rPr>
                <w:rFonts w:hint="eastAsia"/>
                <w:sz w:val="16"/>
                <w:lang w:eastAsia="zh-CN"/>
              </w:rPr>
              <w:t>otor gain</w:t>
            </w:r>
          </w:p>
        </w:tc>
        <w:tc>
          <w:tcPr>
            <w:tcW w:w="721" w:type="dxa"/>
            <w:tcBorders>
              <w:top w:val="single" w:sz="4" w:space="0" w:color="000000"/>
            </w:tcBorders>
            <w:vAlign w:val="center"/>
          </w:tcPr>
          <w:p w:rsidR="007D5D5C" w:rsidRDefault="007D5D5C" w:rsidP="00BF4949">
            <w:pPr>
              <w:pStyle w:val="hkxb"/>
              <w:wordWrap/>
              <w:spacing w:line="500" w:lineRule="exact"/>
              <w:rPr>
                <w:sz w:val="16"/>
              </w:rPr>
            </w:pPr>
            <w:r>
              <w:rPr>
                <w:rFonts w:hint="eastAsia"/>
                <w:sz w:val="16"/>
              </w:rPr>
              <w:t>200</w:t>
            </w:r>
          </w:p>
        </w:tc>
      </w:tr>
      <w:tr w:rsidR="007D5D5C" w:rsidRPr="00EA18BA" w:rsidTr="00574E2F">
        <w:trPr>
          <w:trHeight w:val="302"/>
          <w:jc w:val="center"/>
        </w:trPr>
        <w:tc>
          <w:tcPr>
            <w:tcW w:w="643" w:type="dxa"/>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2</w:t>
            </w:r>
          </w:p>
        </w:tc>
        <w:tc>
          <w:tcPr>
            <w:tcW w:w="671" w:type="dxa"/>
            <w:vAlign w:val="center"/>
          </w:tcPr>
          <w:p w:rsidR="007D5D5C" w:rsidRPr="00EA18BA" w:rsidRDefault="007D5D5C" w:rsidP="00BF4949">
            <w:pPr>
              <w:pStyle w:val="Text"/>
              <w:spacing w:line="500" w:lineRule="exact"/>
              <w:ind w:firstLine="0"/>
              <w:jc w:val="center"/>
              <w:rPr>
                <w:sz w:val="16"/>
                <w:lang w:eastAsia="zh-CN"/>
              </w:rPr>
            </w:pPr>
            <w:r w:rsidRPr="00EA18BA">
              <w:rPr>
                <w:position w:val="-10"/>
              </w:rPr>
              <w:object w:dxaOrig="280" w:dyaOrig="300">
                <v:shape id="_x0000_i1124" type="#_x0000_t75" style="width:14.25pt;height:15.75pt;mso-position-horizontal-relative:page;mso-position-vertical-relative:page" o:ole="">
                  <v:imagedata r:id="rId183" o:title=""/>
                </v:shape>
                <o:OLEObject Type="Embed" ProgID="Equation.3" ShapeID="_x0000_i1124" DrawAspect="Content" ObjectID="_1621628936" r:id="rId184"/>
              </w:object>
            </w:r>
          </w:p>
        </w:tc>
        <w:tc>
          <w:tcPr>
            <w:tcW w:w="2723" w:type="dxa"/>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M</w:t>
            </w:r>
            <w:r w:rsidRPr="00EA18BA">
              <w:rPr>
                <w:rFonts w:hint="eastAsia"/>
                <w:sz w:val="16"/>
                <w:lang w:eastAsia="zh-CN"/>
              </w:rPr>
              <w:t>otor time constant</w:t>
            </w:r>
          </w:p>
        </w:tc>
        <w:tc>
          <w:tcPr>
            <w:tcW w:w="721" w:type="dxa"/>
            <w:vAlign w:val="center"/>
          </w:tcPr>
          <w:p w:rsidR="007D5D5C" w:rsidRDefault="007D5D5C" w:rsidP="00BF4949">
            <w:pPr>
              <w:pStyle w:val="hkxb"/>
              <w:wordWrap/>
              <w:spacing w:line="500" w:lineRule="exact"/>
              <w:rPr>
                <w:sz w:val="16"/>
              </w:rPr>
            </w:pPr>
            <w:r>
              <w:rPr>
                <w:rFonts w:hint="eastAsia"/>
                <w:sz w:val="16"/>
              </w:rPr>
              <w:t>0.5s</w:t>
            </w:r>
          </w:p>
        </w:tc>
      </w:tr>
      <w:tr w:rsidR="007D5D5C" w:rsidRPr="00EA18BA" w:rsidTr="00574E2F">
        <w:trPr>
          <w:trHeight w:val="316"/>
          <w:jc w:val="center"/>
        </w:trPr>
        <w:tc>
          <w:tcPr>
            <w:tcW w:w="643" w:type="dxa"/>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3</w:t>
            </w:r>
          </w:p>
        </w:tc>
        <w:tc>
          <w:tcPr>
            <w:tcW w:w="671" w:type="dxa"/>
            <w:vAlign w:val="center"/>
          </w:tcPr>
          <w:p w:rsidR="007D5D5C" w:rsidRPr="00EA18BA" w:rsidRDefault="007D5D5C" w:rsidP="00BF4949">
            <w:pPr>
              <w:pStyle w:val="Text"/>
              <w:spacing w:line="500" w:lineRule="exact"/>
              <w:ind w:firstLine="0"/>
              <w:jc w:val="center"/>
              <w:rPr>
                <w:sz w:val="16"/>
                <w:lang w:eastAsia="zh-CN"/>
              </w:rPr>
            </w:pPr>
            <w:r w:rsidRPr="00EA18BA">
              <w:rPr>
                <w:position w:val="-10"/>
              </w:rPr>
              <w:object w:dxaOrig="301" w:dyaOrig="301">
                <v:shape id="_x0000_i1125" type="#_x0000_t75" style="width:15.75pt;height:15.75pt;mso-position-horizontal-relative:page;mso-position-vertical-relative:page" o:ole="">
                  <v:imagedata r:id="rId185" o:title=""/>
                </v:shape>
                <o:OLEObject Type="Embed" ProgID="Equation.3" ShapeID="_x0000_i1125" DrawAspect="Content" ObjectID="_1621628937" r:id="rId186"/>
              </w:object>
            </w:r>
          </w:p>
        </w:tc>
        <w:tc>
          <w:tcPr>
            <w:tcW w:w="2723" w:type="dxa"/>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R</w:t>
            </w:r>
            <w:r w:rsidRPr="00EA18BA">
              <w:rPr>
                <w:rFonts w:hint="eastAsia"/>
                <w:sz w:val="16"/>
                <w:lang w:eastAsia="zh-CN"/>
              </w:rPr>
              <w:t>eceiver gain</w:t>
            </w:r>
          </w:p>
        </w:tc>
        <w:tc>
          <w:tcPr>
            <w:tcW w:w="721" w:type="dxa"/>
            <w:vAlign w:val="center"/>
          </w:tcPr>
          <w:p w:rsidR="007D5D5C" w:rsidRDefault="007D5D5C" w:rsidP="00BF4949">
            <w:pPr>
              <w:pStyle w:val="hkxb"/>
              <w:wordWrap/>
              <w:spacing w:line="500" w:lineRule="exact"/>
              <w:rPr>
                <w:sz w:val="16"/>
              </w:rPr>
            </w:pPr>
            <w:r>
              <w:rPr>
                <w:rFonts w:hint="eastAsia"/>
                <w:sz w:val="16"/>
              </w:rPr>
              <w:t>1</w:t>
            </w:r>
          </w:p>
        </w:tc>
      </w:tr>
      <w:tr w:rsidR="007D5D5C" w:rsidRPr="00EA18BA" w:rsidTr="00574E2F">
        <w:trPr>
          <w:trHeight w:val="302"/>
          <w:jc w:val="center"/>
        </w:trPr>
        <w:tc>
          <w:tcPr>
            <w:tcW w:w="643" w:type="dxa"/>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4</w:t>
            </w:r>
          </w:p>
        </w:tc>
        <w:tc>
          <w:tcPr>
            <w:tcW w:w="671" w:type="dxa"/>
            <w:vAlign w:val="center"/>
          </w:tcPr>
          <w:p w:rsidR="007D5D5C" w:rsidRPr="00EA18BA" w:rsidRDefault="007D5D5C" w:rsidP="00BF4949">
            <w:pPr>
              <w:pStyle w:val="Text"/>
              <w:spacing w:line="500" w:lineRule="exact"/>
              <w:ind w:firstLine="0"/>
              <w:jc w:val="center"/>
              <w:rPr>
                <w:sz w:val="16"/>
                <w:lang w:eastAsia="zh-CN"/>
              </w:rPr>
            </w:pPr>
            <w:r w:rsidRPr="00EA18BA">
              <w:rPr>
                <w:position w:val="-10"/>
              </w:rPr>
              <w:object w:dxaOrig="241" w:dyaOrig="301">
                <v:shape id="_x0000_i1126" type="#_x0000_t75" style="width:12.75pt;height:15.75pt;mso-position-horizontal-relative:page;mso-position-vertical-relative:page" o:ole="">
                  <v:imagedata r:id="rId187" o:title=""/>
                </v:shape>
                <o:OLEObject Type="Embed" ProgID="Equation.3" ShapeID="_x0000_i1126" DrawAspect="Content" ObjectID="_1621628938" r:id="rId188"/>
              </w:object>
            </w:r>
          </w:p>
        </w:tc>
        <w:tc>
          <w:tcPr>
            <w:tcW w:w="2723" w:type="dxa"/>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R</w:t>
            </w:r>
            <w:r w:rsidRPr="00EA18BA">
              <w:rPr>
                <w:rFonts w:hint="eastAsia"/>
                <w:sz w:val="16"/>
                <w:lang w:eastAsia="zh-CN"/>
              </w:rPr>
              <w:t>eceiver time constant</w:t>
            </w:r>
          </w:p>
        </w:tc>
        <w:tc>
          <w:tcPr>
            <w:tcW w:w="721" w:type="dxa"/>
            <w:vAlign w:val="center"/>
          </w:tcPr>
          <w:p w:rsidR="007D5D5C" w:rsidRDefault="007D5D5C" w:rsidP="00BF4949">
            <w:pPr>
              <w:pStyle w:val="hkxb"/>
              <w:wordWrap/>
              <w:spacing w:line="500" w:lineRule="exact"/>
              <w:rPr>
                <w:sz w:val="16"/>
              </w:rPr>
            </w:pPr>
            <w:r>
              <w:rPr>
                <w:rFonts w:hint="eastAsia"/>
                <w:sz w:val="16"/>
              </w:rPr>
              <w:t>0.05s</w:t>
            </w:r>
          </w:p>
        </w:tc>
      </w:tr>
      <w:tr w:rsidR="007D5D5C" w:rsidRPr="00EA18BA" w:rsidTr="00574E2F">
        <w:trPr>
          <w:trHeight w:val="316"/>
          <w:jc w:val="center"/>
        </w:trPr>
        <w:tc>
          <w:tcPr>
            <w:tcW w:w="643" w:type="dxa"/>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5</w:t>
            </w:r>
          </w:p>
        </w:tc>
        <w:tc>
          <w:tcPr>
            <w:tcW w:w="671" w:type="dxa"/>
            <w:vAlign w:val="center"/>
          </w:tcPr>
          <w:p w:rsidR="007D5D5C" w:rsidRPr="00EA18BA" w:rsidRDefault="007D5D5C" w:rsidP="00BF4949">
            <w:pPr>
              <w:pStyle w:val="Text"/>
              <w:spacing w:line="500" w:lineRule="exact"/>
              <w:ind w:firstLine="0"/>
              <w:jc w:val="center"/>
              <w:rPr>
                <w:sz w:val="16"/>
                <w:lang w:eastAsia="zh-CN"/>
              </w:rPr>
            </w:pPr>
            <w:r w:rsidRPr="00EA18BA">
              <w:rPr>
                <w:position w:val="-12"/>
              </w:rPr>
              <w:object w:dxaOrig="320" w:dyaOrig="320">
                <v:shape id="_x0000_i1127" type="#_x0000_t75" style="width:15.75pt;height:15.75pt;mso-position-horizontal-relative:page;mso-position-vertical-relative:page" o:ole="">
                  <v:imagedata r:id="rId189" o:title=""/>
                </v:shape>
                <o:OLEObject Type="Embed" ProgID="Equation.3" ShapeID="_x0000_i1127" DrawAspect="Content" ObjectID="_1621628939" r:id="rId190"/>
              </w:object>
            </w:r>
          </w:p>
        </w:tc>
        <w:tc>
          <w:tcPr>
            <w:tcW w:w="2723" w:type="dxa"/>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G</w:t>
            </w:r>
            <w:r w:rsidRPr="00EA18BA">
              <w:rPr>
                <w:rFonts w:hint="eastAsia"/>
                <w:sz w:val="16"/>
                <w:lang w:eastAsia="zh-CN"/>
              </w:rPr>
              <w:t>ain of gyro on antenna</w:t>
            </w:r>
          </w:p>
        </w:tc>
        <w:tc>
          <w:tcPr>
            <w:tcW w:w="721" w:type="dxa"/>
            <w:vAlign w:val="center"/>
          </w:tcPr>
          <w:p w:rsidR="007D5D5C" w:rsidRDefault="007D5D5C" w:rsidP="00BF4949">
            <w:pPr>
              <w:pStyle w:val="hkxb"/>
              <w:wordWrap/>
              <w:spacing w:line="500" w:lineRule="exact"/>
              <w:rPr>
                <w:sz w:val="16"/>
              </w:rPr>
            </w:pPr>
            <w:r>
              <w:rPr>
                <w:rFonts w:hint="eastAsia"/>
                <w:sz w:val="16"/>
              </w:rPr>
              <w:t>1</w:t>
            </w:r>
          </w:p>
        </w:tc>
      </w:tr>
      <w:tr w:rsidR="007D5D5C" w:rsidRPr="00EA18BA" w:rsidTr="00574E2F">
        <w:trPr>
          <w:trHeight w:val="316"/>
          <w:jc w:val="center"/>
        </w:trPr>
        <w:tc>
          <w:tcPr>
            <w:tcW w:w="643" w:type="dxa"/>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6</w:t>
            </w:r>
          </w:p>
        </w:tc>
        <w:tc>
          <w:tcPr>
            <w:tcW w:w="671" w:type="dxa"/>
            <w:vAlign w:val="center"/>
          </w:tcPr>
          <w:p w:rsidR="007D5D5C" w:rsidRPr="00EA18BA" w:rsidRDefault="007D5D5C" w:rsidP="00BF4949">
            <w:pPr>
              <w:pStyle w:val="Text"/>
              <w:spacing w:line="500" w:lineRule="exact"/>
              <w:ind w:firstLine="0"/>
              <w:jc w:val="center"/>
              <w:rPr>
                <w:sz w:val="16"/>
                <w:lang w:eastAsia="zh-CN"/>
              </w:rPr>
            </w:pPr>
            <w:r w:rsidRPr="00EA18BA">
              <w:rPr>
                <w:position w:val="-12"/>
              </w:rPr>
              <w:object w:dxaOrig="260" w:dyaOrig="320">
                <v:shape id="_x0000_i1128" type="#_x0000_t75" style="width:14.25pt;height:15.75pt;mso-position-horizontal-relative:page;mso-position-vertical-relative:page" o:ole="">
                  <v:imagedata r:id="rId191" o:title=""/>
                </v:shape>
                <o:OLEObject Type="Embed" ProgID="Equation.3" ShapeID="_x0000_i1128" DrawAspect="Content" ObjectID="_1621628940" r:id="rId192"/>
              </w:object>
            </w:r>
          </w:p>
        </w:tc>
        <w:tc>
          <w:tcPr>
            <w:tcW w:w="2723" w:type="dxa"/>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T</w:t>
            </w:r>
            <w:r w:rsidRPr="00EA18BA">
              <w:rPr>
                <w:rFonts w:hint="eastAsia"/>
                <w:sz w:val="16"/>
                <w:lang w:eastAsia="zh-CN"/>
              </w:rPr>
              <w:t>ime constant of gyro on antenna</w:t>
            </w:r>
          </w:p>
        </w:tc>
        <w:tc>
          <w:tcPr>
            <w:tcW w:w="721" w:type="dxa"/>
            <w:vAlign w:val="center"/>
          </w:tcPr>
          <w:p w:rsidR="007D5D5C" w:rsidRDefault="007D5D5C" w:rsidP="00BF4949">
            <w:pPr>
              <w:pStyle w:val="hkxb"/>
              <w:wordWrap/>
              <w:spacing w:line="500" w:lineRule="exact"/>
              <w:rPr>
                <w:sz w:val="16"/>
              </w:rPr>
            </w:pPr>
            <w:r>
              <w:rPr>
                <w:rFonts w:hint="eastAsia"/>
                <w:sz w:val="16"/>
              </w:rPr>
              <w:t>0.02s</w:t>
            </w:r>
          </w:p>
        </w:tc>
      </w:tr>
      <w:tr w:rsidR="007D5D5C" w:rsidRPr="00EA18BA" w:rsidTr="00574E2F">
        <w:trPr>
          <w:trHeight w:val="316"/>
          <w:jc w:val="center"/>
        </w:trPr>
        <w:tc>
          <w:tcPr>
            <w:tcW w:w="643" w:type="dxa"/>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7</w:t>
            </w:r>
          </w:p>
        </w:tc>
        <w:tc>
          <w:tcPr>
            <w:tcW w:w="671" w:type="dxa"/>
            <w:vAlign w:val="center"/>
          </w:tcPr>
          <w:p w:rsidR="007D5D5C" w:rsidRPr="00EA18BA" w:rsidRDefault="007D5D5C" w:rsidP="00BF4949">
            <w:pPr>
              <w:pStyle w:val="Text"/>
              <w:spacing w:line="500" w:lineRule="exact"/>
              <w:ind w:firstLine="0"/>
              <w:jc w:val="center"/>
              <w:rPr>
                <w:sz w:val="16"/>
                <w:lang w:eastAsia="zh-CN"/>
              </w:rPr>
            </w:pPr>
            <w:r w:rsidRPr="00EA18BA">
              <w:rPr>
                <w:position w:val="-12"/>
              </w:rPr>
              <w:object w:dxaOrig="260" w:dyaOrig="320">
                <v:shape id="_x0000_i1129" type="#_x0000_t75" style="width:14.25pt;height:15.75pt;mso-position-horizontal-relative:page;mso-position-vertical-relative:page" o:ole="">
                  <v:imagedata r:id="rId193" o:title=""/>
                </v:shape>
                <o:OLEObject Type="Embed" ProgID="Equation.3" ShapeID="_x0000_i1129" DrawAspect="Content" ObjectID="_1621628941" r:id="rId194"/>
              </w:object>
            </w:r>
          </w:p>
        </w:tc>
        <w:tc>
          <w:tcPr>
            <w:tcW w:w="2723" w:type="dxa"/>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D</w:t>
            </w:r>
            <w:r w:rsidRPr="00EA18BA">
              <w:rPr>
                <w:rFonts w:hint="eastAsia"/>
                <w:sz w:val="16"/>
                <w:lang w:eastAsia="zh-CN"/>
              </w:rPr>
              <w:t>amping ratio of gyro on antenna</w:t>
            </w:r>
          </w:p>
        </w:tc>
        <w:tc>
          <w:tcPr>
            <w:tcW w:w="721" w:type="dxa"/>
            <w:vAlign w:val="center"/>
          </w:tcPr>
          <w:p w:rsidR="007D5D5C" w:rsidRDefault="007D5D5C" w:rsidP="00BF4949">
            <w:pPr>
              <w:pStyle w:val="hkxb"/>
              <w:wordWrap/>
              <w:spacing w:line="500" w:lineRule="exact"/>
              <w:rPr>
                <w:sz w:val="16"/>
              </w:rPr>
            </w:pPr>
            <w:r>
              <w:rPr>
                <w:rFonts w:hint="eastAsia"/>
                <w:sz w:val="16"/>
              </w:rPr>
              <w:t>0.7</w:t>
            </w:r>
          </w:p>
        </w:tc>
      </w:tr>
      <w:tr w:rsidR="007D5D5C" w:rsidRPr="00EA18BA" w:rsidTr="00574E2F">
        <w:trPr>
          <w:trHeight w:val="316"/>
          <w:jc w:val="center"/>
        </w:trPr>
        <w:tc>
          <w:tcPr>
            <w:tcW w:w="643" w:type="dxa"/>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8</w:t>
            </w:r>
          </w:p>
        </w:tc>
        <w:tc>
          <w:tcPr>
            <w:tcW w:w="671" w:type="dxa"/>
            <w:vAlign w:val="center"/>
          </w:tcPr>
          <w:p w:rsidR="007D5D5C" w:rsidRPr="00EA18BA" w:rsidRDefault="007D5D5C" w:rsidP="00BF4949">
            <w:pPr>
              <w:pStyle w:val="Text"/>
              <w:spacing w:line="500" w:lineRule="exact"/>
              <w:ind w:firstLine="0"/>
              <w:jc w:val="center"/>
              <w:rPr>
                <w:sz w:val="16"/>
                <w:lang w:eastAsia="zh-CN"/>
              </w:rPr>
            </w:pPr>
            <w:r w:rsidRPr="00EA18BA">
              <w:rPr>
                <w:position w:val="-10"/>
              </w:rPr>
              <w:object w:dxaOrig="280" w:dyaOrig="300">
                <v:shape id="_x0000_i1130" type="#_x0000_t75" style="width:14.25pt;height:15.75pt;mso-position-horizontal-relative:page;mso-position-vertical-relative:page" o:ole="">
                  <v:imagedata r:id="rId195" o:title=""/>
                </v:shape>
                <o:OLEObject Type="Embed" ProgID="Equation.3" ShapeID="_x0000_i1130" DrawAspect="Content" ObjectID="_1621628942" r:id="rId196"/>
              </w:object>
            </w:r>
          </w:p>
        </w:tc>
        <w:tc>
          <w:tcPr>
            <w:tcW w:w="2723" w:type="dxa"/>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P</w:t>
            </w:r>
            <w:r w:rsidRPr="00EA18BA">
              <w:rPr>
                <w:rFonts w:hint="eastAsia"/>
                <w:sz w:val="16"/>
                <w:lang w:eastAsia="zh-CN"/>
              </w:rPr>
              <w:t>ower amplifier</w:t>
            </w:r>
          </w:p>
        </w:tc>
        <w:tc>
          <w:tcPr>
            <w:tcW w:w="721" w:type="dxa"/>
            <w:vAlign w:val="center"/>
          </w:tcPr>
          <w:p w:rsidR="007D5D5C" w:rsidRDefault="007D5D5C" w:rsidP="00BF4949">
            <w:pPr>
              <w:pStyle w:val="hkxb"/>
              <w:wordWrap/>
              <w:spacing w:line="500" w:lineRule="exact"/>
              <w:rPr>
                <w:sz w:val="16"/>
              </w:rPr>
            </w:pPr>
            <w:r>
              <w:rPr>
                <w:rFonts w:hint="eastAsia"/>
                <w:sz w:val="16"/>
              </w:rPr>
              <w:t>6</w:t>
            </w:r>
          </w:p>
        </w:tc>
      </w:tr>
      <w:tr w:rsidR="007D5D5C" w:rsidRPr="00EA18BA" w:rsidTr="00574E2F">
        <w:trPr>
          <w:trHeight w:val="302"/>
          <w:jc w:val="center"/>
        </w:trPr>
        <w:tc>
          <w:tcPr>
            <w:tcW w:w="643" w:type="dxa"/>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9</w:t>
            </w:r>
          </w:p>
        </w:tc>
        <w:tc>
          <w:tcPr>
            <w:tcW w:w="671" w:type="dxa"/>
            <w:vAlign w:val="center"/>
          </w:tcPr>
          <w:p w:rsidR="007D5D5C" w:rsidRPr="00EA18BA" w:rsidRDefault="007D5D5C" w:rsidP="00BF4949">
            <w:pPr>
              <w:pStyle w:val="Text"/>
              <w:spacing w:line="500" w:lineRule="exact"/>
              <w:ind w:firstLine="0"/>
              <w:jc w:val="center"/>
              <w:rPr>
                <w:sz w:val="16"/>
                <w:lang w:eastAsia="zh-CN"/>
              </w:rPr>
            </w:pPr>
            <w:r w:rsidRPr="00EA18BA">
              <w:rPr>
                <w:position w:val="-10"/>
              </w:rPr>
              <w:object w:dxaOrig="280" w:dyaOrig="300">
                <v:shape id="_x0000_i1131" type="#_x0000_t75" style="width:14.25pt;height:15.75pt;mso-position-horizontal-relative:page;mso-position-vertical-relative:page" o:ole="">
                  <v:imagedata r:id="rId197" o:title=""/>
                </v:shape>
                <o:OLEObject Type="Embed" ProgID="Equation.3" ShapeID="_x0000_i1131" DrawAspect="Content" ObjectID="_1621628943" r:id="rId198"/>
              </w:object>
            </w:r>
          </w:p>
        </w:tc>
        <w:tc>
          <w:tcPr>
            <w:tcW w:w="2723" w:type="dxa"/>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F</w:t>
            </w:r>
            <w:r w:rsidRPr="00EA18BA">
              <w:rPr>
                <w:rFonts w:hint="eastAsia"/>
                <w:sz w:val="16"/>
                <w:lang w:eastAsia="zh-CN"/>
              </w:rPr>
              <w:t>ilter time constant</w:t>
            </w:r>
          </w:p>
        </w:tc>
        <w:tc>
          <w:tcPr>
            <w:tcW w:w="721" w:type="dxa"/>
            <w:vAlign w:val="center"/>
          </w:tcPr>
          <w:p w:rsidR="007D5D5C" w:rsidRDefault="007D5D5C" w:rsidP="00BF4949">
            <w:pPr>
              <w:pStyle w:val="hkxb"/>
              <w:wordWrap/>
              <w:spacing w:line="500" w:lineRule="exact"/>
              <w:rPr>
                <w:sz w:val="16"/>
              </w:rPr>
            </w:pPr>
            <w:r>
              <w:rPr>
                <w:rFonts w:hint="eastAsia"/>
                <w:sz w:val="16"/>
              </w:rPr>
              <w:t>0.1s</w:t>
            </w:r>
          </w:p>
        </w:tc>
      </w:tr>
      <w:tr w:rsidR="007D5D5C" w:rsidRPr="00EA18BA" w:rsidTr="00574E2F">
        <w:trPr>
          <w:trHeight w:val="374"/>
          <w:jc w:val="center"/>
        </w:trPr>
        <w:tc>
          <w:tcPr>
            <w:tcW w:w="643" w:type="dxa"/>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10</w:t>
            </w:r>
          </w:p>
        </w:tc>
        <w:tc>
          <w:tcPr>
            <w:tcW w:w="671" w:type="dxa"/>
            <w:vAlign w:val="center"/>
          </w:tcPr>
          <w:p w:rsidR="007D5D5C" w:rsidRPr="00EA18BA" w:rsidRDefault="007D5D5C" w:rsidP="00BF4949">
            <w:pPr>
              <w:pStyle w:val="Text"/>
              <w:spacing w:line="500" w:lineRule="exact"/>
              <w:ind w:firstLine="0"/>
              <w:jc w:val="center"/>
              <w:rPr>
                <w:sz w:val="16"/>
                <w:lang w:eastAsia="zh-CN"/>
              </w:rPr>
            </w:pPr>
            <w:r w:rsidRPr="00EA18BA">
              <w:rPr>
                <w:position w:val="-10"/>
              </w:rPr>
              <w:object w:dxaOrig="220" w:dyaOrig="301">
                <v:shape id="_x0000_i1132" type="#_x0000_t75" style="width:11.25pt;height:15.75pt;mso-position-horizontal-relative:page;mso-position-vertical-relative:page" o:ole="">
                  <v:imagedata r:id="rId199" o:title=""/>
                </v:shape>
                <o:OLEObject Type="Embed" ProgID="Equation.3" ShapeID="_x0000_i1132" DrawAspect="Content" ObjectID="_1621628944" r:id="rId200"/>
              </w:object>
            </w:r>
          </w:p>
        </w:tc>
        <w:tc>
          <w:tcPr>
            <w:tcW w:w="2723" w:type="dxa"/>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S</w:t>
            </w:r>
            <w:r w:rsidRPr="00EA18BA">
              <w:rPr>
                <w:rFonts w:hint="eastAsia"/>
                <w:sz w:val="16"/>
                <w:lang w:eastAsia="zh-CN"/>
              </w:rPr>
              <w:t>mall time constant of rectification device</w:t>
            </w:r>
          </w:p>
        </w:tc>
        <w:tc>
          <w:tcPr>
            <w:tcW w:w="721" w:type="dxa"/>
            <w:vAlign w:val="center"/>
          </w:tcPr>
          <w:p w:rsidR="007D5D5C" w:rsidRDefault="007D5D5C" w:rsidP="00BF4949">
            <w:pPr>
              <w:pStyle w:val="hkxb"/>
              <w:wordWrap/>
              <w:spacing w:line="500" w:lineRule="exact"/>
              <w:rPr>
                <w:sz w:val="16"/>
              </w:rPr>
            </w:pPr>
            <w:r>
              <w:rPr>
                <w:rFonts w:hint="eastAsia"/>
                <w:sz w:val="16"/>
              </w:rPr>
              <w:t>0.01s</w:t>
            </w:r>
          </w:p>
        </w:tc>
      </w:tr>
      <w:tr w:rsidR="007D5D5C" w:rsidRPr="00EA18BA" w:rsidTr="00574E2F">
        <w:trPr>
          <w:trHeight w:val="359"/>
          <w:jc w:val="center"/>
        </w:trPr>
        <w:tc>
          <w:tcPr>
            <w:tcW w:w="643" w:type="dxa"/>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11</w:t>
            </w:r>
          </w:p>
        </w:tc>
        <w:tc>
          <w:tcPr>
            <w:tcW w:w="671" w:type="dxa"/>
            <w:vAlign w:val="center"/>
          </w:tcPr>
          <w:p w:rsidR="007D5D5C" w:rsidRPr="00EA18BA" w:rsidRDefault="007D5D5C" w:rsidP="00BF4949">
            <w:pPr>
              <w:pStyle w:val="Text"/>
              <w:spacing w:line="500" w:lineRule="exact"/>
              <w:ind w:firstLine="0"/>
              <w:jc w:val="center"/>
              <w:rPr>
                <w:sz w:val="16"/>
                <w:lang w:eastAsia="zh-CN"/>
              </w:rPr>
            </w:pPr>
            <w:r w:rsidRPr="00EA18BA">
              <w:rPr>
                <w:position w:val="-12"/>
              </w:rPr>
              <w:object w:dxaOrig="320" w:dyaOrig="360">
                <v:shape id="_x0000_i1133" type="#_x0000_t75" style="width:15.75pt;height:18pt;mso-position-horizontal-relative:page;mso-position-vertical-relative:page" o:ole="">
                  <v:imagedata r:id="rId201" o:title=""/>
                </v:shape>
                <o:OLEObject Type="Embed" ProgID="Equation.3" ShapeID="_x0000_i1133" DrawAspect="Content" ObjectID="_1621628945" r:id="rId202"/>
              </w:object>
            </w:r>
          </w:p>
        </w:tc>
        <w:tc>
          <w:tcPr>
            <w:tcW w:w="2723" w:type="dxa"/>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G</w:t>
            </w:r>
            <w:r w:rsidRPr="00EA18BA">
              <w:rPr>
                <w:rFonts w:hint="eastAsia"/>
                <w:sz w:val="16"/>
                <w:lang w:eastAsia="zh-CN"/>
              </w:rPr>
              <w:t>ain of gyro on missile body</w:t>
            </w:r>
          </w:p>
        </w:tc>
        <w:tc>
          <w:tcPr>
            <w:tcW w:w="721" w:type="dxa"/>
            <w:vAlign w:val="center"/>
          </w:tcPr>
          <w:p w:rsidR="007D5D5C" w:rsidRDefault="007D5D5C" w:rsidP="00BF4949">
            <w:pPr>
              <w:pStyle w:val="hkxb"/>
              <w:wordWrap/>
              <w:spacing w:line="500" w:lineRule="exact"/>
              <w:rPr>
                <w:sz w:val="16"/>
              </w:rPr>
            </w:pPr>
            <w:r>
              <w:rPr>
                <w:rFonts w:hint="eastAsia"/>
                <w:sz w:val="16"/>
              </w:rPr>
              <w:t>1</w:t>
            </w:r>
          </w:p>
        </w:tc>
      </w:tr>
      <w:tr w:rsidR="007D5D5C" w:rsidRPr="00EA18BA" w:rsidTr="00574E2F">
        <w:trPr>
          <w:trHeight w:val="359"/>
          <w:jc w:val="center"/>
        </w:trPr>
        <w:tc>
          <w:tcPr>
            <w:tcW w:w="643" w:type="dxa"/>
            <w:tcBorders>
              <w:bottom w:val="nil"/>
            </w:tcBorders>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12</w:t>
            </w:r>
          </w:p>
        </w:tc>
        <w:tc>
          <w:tcPr>
            <w:tcW w:w="671" w:type="dxa"/>
            <w:tcBorders>
              <w:bottom w:val="nil"/>
            </w:tcBorders>
            <w:vAlign w:val="center"/>
          </w:tcPr>
          <w:p w:rsidR="007D5D5C" w:rsidRPr="00EA18BA" w:rsidRDefault="007D5D5C" w:rsidP="00BF4949">
            <w:pPr>
              <w:pStyle w:val="Text"/>
              <w:spacing w:line="500" w:lineRule="exact"/>
              <w:ind w:firstLine="0"/>
              <w:jc w:val="center"/>
              <w:rPr>
                <w:sz w:val="16"/>
                <w:lang w:eastAsia="zh-CN"/>
              </w:rPr>
            </w:pPr>
            <w:r w:rsidRPr="00EA18BA">
              <w:rPr>
                <w:position w:val="-12"/>
              </w:rPr>
              <w:object w:dxaOrig="260" w:dyaOrig="360">
                <v:shape id="_x0000_i1134" type="#_x0000_t75" style="width:12.75pt;height:18pt;mso-position-horizontal-relative:page;mso-position-vertical-relative:page" o:ole="">
                  <v:imagedata r:id="rId203" o:title=""/>
                </v:shape>
                <o:OLEObject Type="Embed" ProgID="Equation.3" ShapeID="_x0000_i1134" DrawAspect="Content" ObjectID="_1621628946" r:id="rId204"/>
              </w:object>
            </w:r>
          </w:p>
        </w:tc>
        <w:tc>
          <w:tcPr>
            <w:tcW w:w="2723" w:type="dxa"/>
            <w:tcBorders>
              <w:bottom w:val="nil"/>
            </w:tcBorders>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T</w:t>
            </w:r>
            <w:r w:rsidRPr="00EA18BA">
              <w:rPr>
                <w:rFonts w:hint="eastAsia"/>
                <w:sz w:val="16"/>
                <w:lang w:eastAsia="zh-CN"/>
              </w:rPr>
              <w:t>ime constant of gyro on missile body</w:t>
            </w:r>
          </w:p>
        </w:tc>
        <w:tc>
          <w:tcPr>
            <w:tcW w:w="721" w:type="dxa"/>
            <w:tcBorders>
              <w:bottom w:val="nil"/>
            </w:tcBorders>
            <w:vAlign w:val="center"/>
          </w:tcPr>
          <w:p w:rsidR="007D5D5C" w:rsidRDefault="007D5D5C" w:rsidP="00BF4949">
            <w:pPr>
              <w:pStyle w:val="hkxb"/>
              <w:wordWrap/>
              <w:spacing w:line="500" w:lineRule="exact"/>
              <w:rPr>
                <w:sz w:val="16"/>
              </w:rPr>
            </w:pPr>
            <w:r>
              <w:rPr>
                <w:rFonts w:hint="eastAsia"/>
                <w:sz w:val="16"/>
              </w:rPr>
              <w:t>0.002s</w:t>
            </w:r>
          </w:p>
        </w:tc>
      </w:tr>
      <w:tr w:rsidR="007D5D5C" w:rsidRPr="00EA18BA" w:rsidTr="00574E2F">
        <w:trPr>
          <w:trHeight w:val="359"/>
          <w:jc w:val="center"/>
        </w:trPr>
        <w:tc>
          <w:tcPr>
            <w:tcW w:w="643" w:type="dxa"/>
            <w:tcBorders>
              <w:top w:val="nil"/>
              <w:bottom w:val="nil"/>
            </w:tcBorders>
            <w:vAlign w:val="center"/>
          </w:tcPr>
          <w:p w:rsidR="007D5D5C" w:rsidRPr="00EA18BA" w:rsidRDefault="007D5D5C" w:rsidP="00BF4949">
            <w:pPr>
              <w:pStyle w:val="Text"/>
              <w:spacing w:line="500" w:lineRule="exact"/>
              <w:ind w:firstLine="0"/>
              <w:jc w:val="center"/>
              <w:rPr>
                <w:sz w:val="16"/>
                <w:lang w:eastAsia="zh-CN"/>
              </w:rPr>
            </w:pPr>
            <w:r w:rsidRPr="00EA18BA">
              <w:rPr>
                <w:rFonts w:hint="eastAsia"/>
                <w:sz w:val="16"/>
                <w:lang w:eastAsia="zh-CN"/>
              </w:rPr>
              <w:t>13</w:t>
            </w:r>
          </w:p>
        </w:tc>
        <w:tc>
          <w:tcPr>
            <w:tcW w:w="671" w:type="dxa"/>
            <w:tcBorders>
              <w:top w:val="nil"/>
              <w:bottom w:val="nil"/>
            </w:tcBorders>
            <w:vAlign w:val="center"/>
          </w:tcPr>
          <w:p w:rsidR="007D5D5C" w:rsidRPr="00EA18BA" w:rsidRDefault="007D5D5C" w:rsidP="00BF4949">
            <w:pPr>
              <w:pStyle w:val="Text"/>
              <w:spacing w:line="500" w:lineRule="exact"/>
              <w:ind w:firstLine="0"/>
              <w:jc w:val="center"/>
              <w:rPr>
                <w:sz w:val="16"/>
                <w:lang w:eastAsia="zh-CN"/>
              </w:rPr>
            </w:pPr>
            <w:r w:rsidRPr="00EA18BA">
              <w:rPr>
                <w:position w:val="-12"/>
              </w:rPr>
              <w:object w:dxaOrig="260" w:dyaOrig="360">
                <v:shape id="_x0000_i1135" type="#_x0000_t75" style="width:12.75pt;height:18pt;mso-position-horizontal-relative:page;mso-position-vertical-relative:page" o:ole="">
                  <v:imagedata r:id="rId205" o:title=""/>
                </v:shape>
                <o:OLEObject Type="Embed" ProgID="Equation.3" ShapeID="_x0000_i1135" DrawAspect="Content" ObjectID="_1621628947" r:id="rId206"/>
              </w:object>
            </w:r>
          </w:p>
        </w:tc>
        <w:tc>
          <w:tcPr>
            <w:tcW w:w="2723" w:type="dxa"/>
            <w:tcBorders>
              <w:top w:val="nil"/>
              <w:bottom w:val="nil"/>
            </w:tcBorders>
            <w:vAlign w:val="center"/>
          </w:tcPr>
          <w:p w:rsidR="007D5D5C" w:rsidRPr="00EA18BA" w:rsidRDefault="007D5D5C" w:rsidP="00BF4949">
            <w:pPr>
              <w:pStyle w:val="Text"/>
              <w:spacing w:line="240" w:lineRule="auto"/>
              <w:ind w:firstLine="0"/>
              <w:jc w:val="center"/>
              <w:rPr>
                <w:sz w:val="16"/>
                <w:lang w:eastAsia="zh-CN"/>
              </w:rPr>
            </w:pPr>
            <w:r w:rsidRPr="00EA18BA">
              <w:rPr>
                <w:sz w:val="16"/>
                <w:lang w:eastAsia="zh-CN"/>
              </w:rPr>
              <w:t>D</w:t>
            </w:r>
            <w:r w:rsidRPr="00EA18BA">
              <w:rPr>
                <w:rFonts w:hint="eastAsia"/>
                <w:sz w:val="16"/>
                <w:lang w:eastAsia="zh-CN"/>
              </w:rPr>
              <w:t>amping ratio of gyro on missile body</w:t>
            </w:r>
          </w:p>
        </w:tc>
        <w:tc>
          <w:tcPr>
            <w:tcW w:w="721" w:type="dxa"/>
            <w:tcBorders>
              <w:top w:val="nil"/>
              <w:bottom w:val="nil"/>
            </w:tcBorders>
            <w:vAlign w:val="center"/>
          </w:tcPr>
          <w:p w:rsidR="007D5D5C" w:rsidRDefault="007D5D5C" w:rsidP="00BF4949">
            <w:pPr>
              <w:pStyle w:val="hkxb"/>
              <w:wordWrap/>
              <w:spacing w:line="500" w:lineRule="exact"/>
              <w:rPr>
                <w:sz w:val="16"/>
              </w:rPr>
            </w:pPr>
            <w:r>
              <w:rPr>
                <w:rFonts w:hint="eastAsia"/>
                <w:sz w:val="16"/>
              </w:rPr>
              <w:t>0.7</w:t>
            </w:r>
          </w:p>
        </w:tc>
      </w:tr>
      <w:tr w:rsidR="007D5D5C" w:rsidRPr="00EA18BA" w:rsidTr="00574E2F">
        <w:trPr>
          <w:trHeight w:val="359"/>
          <w:jc w:val="center"/>
        </w:trPr>
        <w:tc>
          <w:tcPr>
            <w:tcW w:w="643" w:type="dxa"/>
            <w:tcBorders>
              <w:top w:val="nil"/>
              <w:bottom w:val="nil"/>
            </w:tcBorders>
            <w:vAlign w:val="center"/>
          </w:tcPr>
          <w:p w:rsidR="007D5D5C" w:rsidRPr="00EA18BA" w:rsidRDefault="007D5D5C" w:rsidP="00BF4949">
            <w:pPr>
              <w:pStyle w:val="Text"/>
              <w:spacing w:line="500" w:lineRule="exact"/>
              <w:ind w:firstLine="0"/>
              <w:jc w:val="center"/>
              <w:rPr>
                <w:rFonts w:hint="eastAsia"/>
                <w:sz w:val="16"/>
                <w:lang w:eastAsia="zh-CN"/>
              </w:rPr>
            </w:pPr>
            <w:r w:rsidRPr="00EA18BA">
              <w:rPr>
                <w:rFonts w:hint="eastAsia"/>
                <w:sz w:val="16"/>
                <w:lang w:eastAsia="zh-CN"/>
              </w:rPr>
              <w:t>14</w:t>
            </w:r>
          </w:p>
        </w:tc>
        <w:tc>
          <w:tcPr>
            <w:tcW w:w="671" w:type="dxa"/>
            <w:tcBorders>
              <w:top w:val="nil"/>
              <w:bottom w:val="nil"/>
            </w:tcBorders>
            <w:vAlign w:val="center"/>
          </w:tcPr>
          <w:p w:rsidR="007D5D5C" w:rsidRPr="00EA18BA" w:rsidRDefault="007D5D5C" w:rsidP="00BF4949">
            <w:pPr>
              <w:pStyle w:val="Text"/>
              <w:spacing w:line="500" w:lineRule="exact"/>
              <w:ind w:firstLine="0"/>
              <w:jc w:val="center"/>
              <w:rPr>
                <w:rFonts w:hint="eastAsia"/>
                <w:position w:val="-12"/>
                <w:lang w:eastAsia="zh-CN"/>
              </w:rPr>
            </w:pPr>
            <w:r w:rsidRPr="00EA18BA">
              <w:rPr>
                <w:position w:val="-12"/>
              </w:rPr>
              <w:object w:dxaOrig="260" w:dyaOrig="360">
                <v:shape id="_x0000_i1136" type="#_x0000_t75" style="width:13.5pt;height:18.75pt" o:ole="">
                  <v:imagedata r:id="rId207" o:title=""/>
                </v:shape>
                <o:OLEObject Type="Embed" ProgID="Equation.3" ShapeID="_x0000_i1136" DrawAspect="Content" ObjectID="_1621628948" r:id="rId208"/>
              </w:object>
            </w:r>
          </w:p>
        </w:tc>
        <w:tc>
          <w:tcPr>
            <w:tcW w:w="2723" w:type="dxa"/>
            <w:tcBorders>
              <w:top w:val="nil"/>
              <w:bottom w:val="nil"/>
            </w:tcBorders>
            <w:vAlign w:val="center"/>
          </w:tcPr>
          <w:p w:rsidR="007D5D5C" w:rsidRPr="00EA18BA" w:rsidRDefault="007D5D5C" w:rsidP="00BF4949">
            <w:pPr>
              <w:pStyle w:val="Text"/>
              <w:spacing w:line="240" w:lineRule="auto"/>
              <w:ind w:firstLine="0"/>
              <w:jc w:val="center"/>
              <w:rPr>
                <w:sz w:val="16"/>
                <w:lang w:eastAsia="zh-CN"/>
              </w:rPr>
            </w:pPr>
            <w:r w:rsidRPr="00EA18BA">
              <w:rPr>
                <w:rFonts w:hint="eastAsia"/>
                <w:sz w:val="16"/>
                <w:lang w:eastAsia="zh-CN"/>
              </w:rPr>
              <w:t>Time constant 1 of motor controller</w:t>
            </w:r>
          </w:p>
        </w:tc>
        <w:tc>
          <w:tcPr>
            <w:tcW w:w="721" w:type="dxa"/>
            <w:tcBorders>
              <w:top w:val="nil"/>
              <w:bottom w:val="nil"/>
            </w:tcBorders>
            <w:vAlign w:val="center"/>
          </w:tcPr>
          <w:p w:rsidR="007D5D5C" w:rsidRDefault="007D5D5C" w:rsidP="00BF4949">
            <w:pPr>
              <w:pStyle w:val="hkxb"/>
              <w:wordWrap/>
              <w:spacing w:line="500" w:lineRule="exact"/>
              <w:rPr>
                <w:rFonts w:hint="eastAsia"/>
                <w:sz w:val="16"/>
              </w:rPr>
            </w:pPr>
            <w:r>
              <w:rPr>
                <w:rFonts w:hint="eastAsia"/>
                <w:sz w:val="16"/>
              </w:rPr>
              <w:t>0.357s</w:t>
            </w:r>
          </w:p>
        </w:tc>
      </w:tr>
      <w:tr w:rsidR="007D5D5C" w:rsidRPr="00EA18BA" w:rsidTr="00574E2F">
        <w:trPr>
          <w:trHeight w:val="359"/>
          <w:jc w:val="center"/>
        </w:trPr>
        <w:tc>
          <w:tcPr>
            <w:tcW w:w="643" w:type="dxa"/>
            <w:tcBorders>
              <w:top w:val="nil"/>
              <w:bottom w:val="single" w:sz="12" w:space="0" w:color="000000"/>
            </w:tcBorders>
            <w:vAlign w:val="center"/>
          </w:tcPr>
          <w:p w:rsidR="007D5D5C" w:rsidRPr="00EA18BA" w:rsidRDefault="007D5D5C" w:rsidP="00BF4949">
            <w:pPr>
              <w:pStyle w:val="Text"/>
              <w:spacing w:line="500" w:lineRule="exact"/>
              <w:ind w:firstLine="0"/>
              <w:jc w:val="center"/>
              <w:rPr>
                <w:rFonts w:hint="eastAsia"/>
                <w:sz w:val="16"/>
                <w:lang w:eastAsia="zh-CN"/>
              </w:rPr>
            </w:pPr>
            <w:r w:rsidRPr="00EA18BA">
              <w:rPr>
                <w:rFonts w:hint="eastAsia"/>
                <w:sz w:val="16"/>
                <w:lang w:eastAsia="zh-CN"/>
              </w:rPr>
              <w:t>15</w:t>
            </w:r>
          </w:p>
        </w:tc>
        <w:tc>
          <w:tcPr>
            <w:tcW w:w="671" w:type="dxa"/>
            <w:tcBorders>
              <w:top w:val="nil"/>
              <w:bottom w:val="single" w:sz="12" w:space="0" w:color="000000"/>
            </w:tcBorders>
            <w:vAlign w:val="center"/>
          </w:tcPr>
          <w:p w:rsidR="007D5D5C" w:rsidRPr="00EA18BA" w:rsidRDefault="007D5D5C" w:rsidP="00BF4949">
            <w:pPr>
              <w:pStyle w:val="Text"/>
              <w:spacing w:line="500" w:lineRule="exact"/>
              <w:ind w:firstLine="0"/>
              <w:jc w:val="center"/>
              <w:rPr>
                <w:position w:val="-12"/>
              </w:rPr>
            </w:pPr>
            <w:r w:rsidRPr="00EA18BA">
              <w:rPr>
                <w:position w:val="-12"/>
              </w:rPr>
              <w:object w:dxaOrig="279" w:dyaOrig="360">
                <v:shape id="_x0000_i1137" type="#_x0000_t75" style="width:14.25pt;height:18pt" o:ole="">
                  <v:imagedata r:id="rId209" o:title=""/>
                </v:shape>
                <o:OLEObject Type="Embed" ProgID="Equation.DSMT4" ShapeID="_x0000_i1137" DrawAspect="Content" ObjectID="_1621628949" r:id="rId210"/>
              </w:object>
            </w:r>
          </w:p>
        </w:tc>
        <w:tc>
          <w:tcPr>
            <w:tcW w:w="2723" w:type="dxa"/>
            <w:tcBorders>
              <w:top w:val="nil"/>
              <w:bottom w:val="single" w:sz="12" w:space="0" w:color="000000"/>
            </w:tcBorders>
            <w:vAlign w:val="center"/>
          </w:tcPr>
          <w:p w:rsidR="007D5D5C" w:rsidRPr="00EA18BA" w:rsidRDefault="007D5D5C" w:rsidP="00BF4949">
            <w:pPr>
              <w:pStyle w:val="Text"/>
              <w:spacing w:line="240" w:lineRule="auto"/>
              <w:ind w:firstLine="0"/>
              <w:jc w:val="center"/>
              <w:rPr>
                <w:sz w:val="16"/>
                <w:lang w:eastAsia="zh-CN"/>
              </w:rPr>
            </w:pPr>
            <w:r w:rsidRPr="00EA18BA">
              <w:rPr>
                <w:rFonts w:hint="eastAsia"/>
                <w:sz w:val="16"/>
                <w:lang w:eastAsia="zh-CN"/>
              </w:rPr>
              <w:t>Time constant 2 of motor controller</w:t>
            </w:r>
          </w:p>
        </w:tc>
        <w:tc>
          <w:tcPr>
            <w:tcW w:w="721" w:type="dxa"/>
            <w:tcBorders>
              <w:top w:val="nil"/>
              <w:bottom w:val="single" w:sz="12" w:space="0" w:color="000000"/>
            </w:tcBorders>
            <w:vAlign w:val="center"/>
          </w:tcPr>
          <w:p w:rsidR="007D5D5C" w:rsidRDefault="007D5D5C" w:rsidP="00BF4949">
            <w:pPr>
              <w:pStyle w:val="hkxb"/>
              <w:wordWrap/>
              <w:spacing w:line="500" w:lineRule="exact"/>
              <w:rPr>
                <w:rFonts w:hint="eastAsia"/>
                <w:sz w:val="16"/>
              </w:rPr>
            </w:pPr>
            <w:r>
              <w:rPr>
                <w:rFonts w:hint="eastAsia"/>
                <w:sz w:val="16"/>
              </w:rPr>
              <w:t>5s</w:t>
            </w:r>
          </w:p>
        </w:tc>
      </w:tr>
    </w:tbl>
    <w:p w:rsidR="007D5D5C" w:rsidRPr="00CD7DED" w:rsidRDefault="007D5D5C" w:rsidP="007D5D5C">
      <w:pPr>
        <w:pStyle w:val="Text"/>
        <w:ind w:firstLineChars="200" w:firstLine="420"/>
        <w:rPr>
          <w:rFonts w:hint="eastAsia"/>
          <w:sz w:val="21"/>
          <w:szCs w:val="21"/>
          <w:lang w:eastAsia="zh-CN"/>
        </w:rPr>
      </w:pPr>
      <w:r w:rsidRPr="00CD7DED">
        <w:rPr>
          <w:rFonts w:hint="eastAsia"/>
          <w:sz w:val="21"/>
          <w:szCs w:val="21"/>
          <w:lang w:eastAsia="zh-CN"/>
        </w:rPr>
        <w:t xml:space="preserve">Missile body disturbance frequency is 0-10Hz, corresponding to 0-62.8rad/s. The worst frequency points of three schemes, which make the decoupling </w:t>
      </w:r>
      <w:r w:rsidRPr="00CD7DED">
        <w:rPr>
          <w:sz w:val="21"/>
          <w:szCs w:val="21"/>
          <w:lang w:eastAsia="zh-CN"/>
        </w:rPr>
        <w:t>coefficients</w:t>
      </w:r>
      <w:r w:rsidRPr="00CD7DED">
        <w:rPr>
          <w:rFonts w:hint="eastAsia"/>
          <w:sz w:val="21"/>
          <w:szCs w:val="21"/>
          <w:lang w:eastAsia="zh-CN"/>
        </w:rPr>
        <w:t xml:space="preserve"> the largest in their bode diagrams, are all in this frequency segment. Therefore, decoupling </w:t>
      </w:r>
      <w:r w:rsidRPr="00CD7DED">
        <w:rPr>
          <w:sz w:val="21"/>
          <w:szCs w:val="21"/>
          <w:lang w:eastAsia="zh-CN"/>
        </w:rPr>
        <w:t>coefficient</w:t>
      </w:r>
      <w:r w:rsidRPr="00CD7DED">
        <w:rPr>
          <w:rFonts w:hint="eastAsia"/>
          <w:sz w:val="21"/>
          <w:szCs w:val="21"/>
          <w:lang w:eastAsia="zh-CN"/>
        </w:rPr>
        <w:t xml:space="preserve">s at the worst frequency points can reflect the decoupling-ability of the three schemes. The worst frequency point, the corresponding decoupling coefficient amplitude, and disturbance output percent of three schemes are shown in Table. </w:t>
      </w:r>
      <w:r w:rsidRPr="00CD7DED">
        <w:rPr>
          <w:sz w:val="21"/>
          <w:szCs w:val="21"/>
          <w:lang w:eastAsia="zh-CN"/>
        </w:rPr>
        <w:fldChar w:fldCharType="begin"/>
      </w:r>
      <w:r w:rsidRPr="00CD7DED">
        <w:rPr>
          <w:sz w:val="21"/>
          <w:szCs w:val="21"/>
          <w:lang w:eastAsia="zh-CN"/>
        </w:rPr>
        <w:instrText xml:space="preserve"> </w:instrText>
      </w:r>
      <w:r w:rsidRPr="00CD7DED">
        <w:rPr>
          <w:rFonts w:hint="eastAsia"/>
          <w:sz w:val="21"/>
          <w:szCs w:val="21"/>
          <w:lang w:eastAsia="zh-CN"/>
        </w:rPr>
        <w:instrText>= 2 \* ROMAN</w:instrText>
      </w:r>
      <w:r w:rsidRPr="00CD7DED">
        <w:rPr>
          <w:sz w:val="21"/>
          <w:szCs w:val="21"/>
          <w:lang w:eastAsia="zh-CN"/>
        </w:rPr>
        <w:instrText xml:space="preserve"> </w:instrText>
      </w:r>
      <w:r w:rsidRPr="00CD7DED">
        <w:rPr>
          <w:sz w:val="21"/>
          <w:szCs w:val="21"/>
          <w:lang w:eastAsia="zh-CN"/>
        </w:rPr>
        <w:fldChar w:fldCharType="separate"/>
      </w:r>
      <w:r w:rsidRPr="00CD7DED">
        <w:rPr>
          <w:sz w:val="21"/>
          <w:szCs w:val="21"/>
          <w:lang w:eastAsia="zh-CN"/>
        </w:rPr>
        <w:t>II</w:t>
      </w:r>
      <w:r w:rsidRPr="00CD7DED">
        <w:rPr>
          <w:sz w:val="21"/>
          <w:szCs w:val="21"/>
          <w:lang w:eastAsia="zh-CN"/>
        </w:rPr>
        <w:fldChar w:fldCharType="end"/>
      </w:r>
      <w:r w:rsidRPr="00CD7DED">
        <w:rPr>
          <w:rFonts w:hint="eastAsia"/>
          <w:sz w:val="21"/>
          <w:szCs w:val="21"/>
          <w:lang w:eastAsia="zh-CN"/>
        </w:rPr>
        <w:t xml:space="preserve">. </w:t>
      </w:r>
    </w:p>
    <w:p w:rsidR="007D5D5C" w:rsidRPr="00DF5B68" w:rsidRDefault="007D5D5C" w:rsidP="007D5D5C">
      <w:pPr>
        <w:pStyle w:val="Text"/>
        <w:ind w:firstLineChars="200" w:firstLine="420"/>
        <w:rPr>
          <w:sz w:val="21"/>
          <w:szCs w:val="21"/>
          <w:lang w:eastAsia="zh-CN"/>
        </w:rPr>
      </w:pPr>
      <w:r w:rsidRPr="00CD7DED">
        <w:rPr>
          <w:rFonts w:hint="eastAsia"/>
          <w:sz w:val="21"/>
          <w:szCs w:val="21"/>
          <w:lang w:eastAsia="zh-CN"/>
        </w:rPr>
        <w:t xml:space="preserve">It can be seen form Table. </w:t>
      </w:r>
      <w:r w:rsidRPr="00CD7DED">
        <w:rPr>
          <w:sz w:val="21"/>
          <w:szCs w:val="21"/>
          <w:lang w:eastAsia="zh-CN"/>
        </w:rPr>
        <w:fldChar w:fldCharType="begin"/>
      </w:r>
      <w:r w:rsidRPr="00CD7DED">
        <w:rPr>
          <w:sz w:val="21"/>
          <w:szCs w:val="21"/>
          <w:lang w:eastAsia="zh-CN"/>
        </w:rPr>
        <w:instrText xml:space="preserve"> </w:instrText>
      </w:r>
      <w:r w:rsidRPr="00CD7DED">
        <w:rPr>
          <w:rFonts w:hint="eastAsia"/>
          <w:sz w:val="21"/>
          <w:szCs w:val="21"/>
          <w:lang w:eastAsia="zh-CN"/>
        </w:rPr>
        <w:instrText>= 2 \* ROMAN</w:instrText>
      </w:r>
      <w:r w:rsidRPr="00CD7DED">
        <w:rPr>
          <w:sz w:val="21"/>
          <w:szCs w:val="21"/>
          <w:lang w:eastAsia="zh-CN"/>
        </w:rPr>
        <w:instrText xml:space="preserve"> </w:instrText>
      </w:r>
      <w:r w:rsidRPr="00CD7DED">
        <w:rPr>
          <w:sz w:val="21"/>
          <w:szCs w:val="21"/>
          <w:lang w:eastAsia="zh-CN"/>
        </w:rPr>
        <w:fldChar w:fldCharType="separate"/>
      </w:r>
      <w:r w:rsidRPr="00CD7DED">
        <w:rPr>
          <w:sz w:val="21"/>
          <w:szCs w:val="21"/>
          <w:lang w:eastAsia="zh-CN"/>
        </w:rPr>
        <w:t>II</w:t>
      </w:r>
      <w:r w:rsidRPr="00CD7DED">
        <w:rPr>
          <w:sz w:val="21"/>
          <w:szCs w:val="21"/>
          <w:lang w:eastAsia="zh-CN"/>
        </w:rPr>
        <w:fldChar w:fldCharType="end"/>
      </w:r>
      <w:r w:rsidRPr="00CD7DED">
        <w:rPr>
          <w:rFonts w:hint="eastAsia"/>
          <w:sz w:val="21"/>
          <w:szCs w:val="21"/>
          <w:lang w:eastAsia="zh-CN"/>
        </w:rPr>
        <w:t xml:space="preserve"> that, DC scheme has the best decoupling-ability, with disturbance output 1.46%, while TML scheme has the worst decoupling-ability, with disturbance output 12.74% at their worst frequency points.</w:t>
      </w:r>
    </w:p>
    <w:p w:rsidR="007D5D5C" w:rsidRDefault="007D5D5C" w:rsidP="007D5D5C">
      <w:pPr>
        <w:pStyle w:val="TableTitle"/>
        <w:rPr>
          <w:rFonts w:hint="eastAsia"/>
          <w:lang w:eastAsia="zh-CN"/>
        </w:rPr>
      </w:pPr>
      <w:r>
        <w:t xml:space="preserve">TABLE </w:t>
      </w:r>
      <w:r>
        <w:fldChar w:fldCharType="begin"/>
      </w:r>
      <w:r>
        <w:rPr>
          <w:lang w:eastAsia="zh-CN"/>
        </w:rPr>
        <w:instrText xml:space="preserve"> </w:instrText>
      </w:r>
      <w:r>
        <w:rPr>
          <w:rFonts w:hint="eastAsia"/>
          <w:lang w:eastAsia="zh-CN"/>
        </w:rPr>
        <w:instrText>= 2 \* ROMAN</w:instrText>
      </w:r>
      <w:r>
        <w:rPr>
          <w:lang w:eastAsia="zh-CN"/>
        </w:rPr>
        <w:instrText xml:space="preserve"> </w:instrText>
      </w:r>
      <w:r>
        <w:fldChar w:fldCharType="separate"/>
      </w:r>
      <w:r>
        <w:rPr>
          <w:noProof/>
          <w:lang w:eastAsia="zh-CN"/>
        </w:rPr>
        <w:t>II</w:t>
      </w:r>
      <w:r>
        <w:fldChar w:fldCharType="end"/>
      </w:r>
    </w:p>
    <w:p w:rsidR="007D5D5C" w:rsidRDefault="007D5D5C" w:rsidP="007D5D5C">
      <w:pPr>
        <w:pStyle w:val="TableTitle"/>
        <w:rPr>
          <w:lang w:eastAsia="zh-CN"/>
        </w:rPr>
      </w:pPr>
      <w:r>
        <w:rPr>
          <w:rFonts w:hint="eastAsia"/>
        </w:rPr>
        <w:t>Decoupling Performance of Three Schemes</w:t>
      </w:r>
    </w:p>
    <w:tbl>
      <w:tblPr>
        <w:tblW w:w="0" w:type="auto"/>
        <w:tblBorders>
          <w:top w:val="double" w:sz="4" w:space="0" w:color="auto"/>
          <w:bottom w:val="double" w:sz="4" w:space="0" w:color="auto"/>
        </w:tblBorders>
        <w:tblLayout w:type="fixed"/>
        <w:tblLook w:val="0000" w:firstRow="0" w:lastRow="0" w:firstColumn="0" w:lastColumn="0" w:noHBand="0" w:noVBand="0"/>
      </w:tblPr>
      <w:tblGrid>
        <w:gridCol w:w="1193"/>
        <w:gridCol w:w="1193"/>
        <w:gridCol w:w="1193"/>
        <w:gridCol w:w="1193"/>
      </w:tblGrid>
      <w:tr w:rsidR="007D5D5C" w:rsidRPr="00EA18BA">
        <w:trPr>
          <w:trHeight w:val="347"/>
        </w:trPr>
        <w:tc>
          <w:tcPr>
            <w:tcW w:w="1193" w:type="dxa"/>
            <w:tcBorders>
              <w:top w:val="single" w:sz="12" w:space="0" w:color="auto"/>
              <w:bottom w:val="single" w:sz="4" w:space="0" w:color="000000"/>
            </w:tcBorders>
            <w:vAlign w:val="center"/>
          </w:tcPr>
          <w:p w:rsidR="007D5D5C" w:rsidRPr="00EA18BA" w:rsidRDefault="007D5D5C" w:rsidP="007D5D5C">
            <w:pPr>
              <w:pStyle w:val="Text"/>
              <w:ind w:firstLine="0"/>
              <w:jc w:val="center"/>
              <w:rPr>
                <w:sz w:val="16"/>
                <w:lang w:eastAsia="zh-CN"/>
              </w:rPr>
            </w:pPr>
            <w:r w:rsidRPr="00EA18BA">
              <w:rPr>
                <w:rFonts w:hint="eastAsia"/>
                <w:sz w:val="16"/>
                <w:lang w:eastAsia="zh-CN"/>
              </w:rPr>
              <w:t>Scheme</w:t>
            </w:r>
          </w:p>
        </w:tc>
        <w:tc>
          <w:tcPr>
            <w:tcW w:w="1193" w:type="dxa"/>
            <w:tcBorders>
              <w:top w:val="single" w:sz="12" w:space="0" w:color="auto"/>
              <w:bottom w:val="single" w:sz="4" w:space="0" w:color="000000"/>
            </w:tcBorders>
            <w:vAlign w:val="center"/>
          </w:tcPr>
          <w:p w:rsidR="007D5D5C" w:rsidRPr="00EA18BA" w:rsidRDefault="007D5D5C" w:rsidP="007D5D5C">
            <w:pPr>
              <w:pStyle w:val="Text"/>
              <w:ind w:firstLine="0"/>
              <w:jc w:val="center"/>
              <w:rPr>
                <w:sz w:val="16"/>
                <w:lang w:eastAsia="zh-CN"/>
              </w:rPr>
            </w:pPr>
            <w:r w:rsidRPr="00EA18BA">
              <w:rPr>
                <w:rFonts w:hint="eastAsia"/>
                <w:sz w:val="16"/>
                <w:lang w:eastAsia="zh-CN"/>
              </w:rPr>
              <w:t>The worst frequency point</w:t>
            </w:r>
          </w:p>
        </w:tc>
        <w:tc>
          <w:tcPr>
            <w:tcW w:w="1193" w:type="dxa"/>
            <w:tcBorders>
              <w:top w:val="single" w:sz="12" w:space="0" w:color="auto"/>
              <w:bottom w:val="single" w:sz="4" w:space="0" w:color="000000"/>
            </w:tcBorders>
            <w:vAlign w:val="center"/>
          </w:tcPr>
          <w:p w:rsidR="007D5D5C" w:rsidRPr="00EA18BA" w:rsidRDefault="007D5D5C" w:rsidP="007D5D5C">
            <w:pPr>
              <w:pStyle w:val="Text"/>
              <w:ind w:firstLine="0"/>
              <w:jc w:val="center"/>
              <w:rPr>
                <w:sz w:val="16"/>
                <w:lang w:eastAsia="zh-CN"/>
              </w:rPr>
            </w:pPr>
            <w:r w:rsidRPr="00EA18BA">
              <w:rPr>
                <w:rFonts w:hint="eastAsia"/>
                <w:sz w:val="16"/>
                <w:lang w:eastAsia="zh-CN"/>
              </w:rPr>
              <w:t>Decoupling coefficient amplitude</w:t>
            </w:r>
          </w:p>
        </w:tc>
        <w:tc>
          <w:tcPr>
            <w:tcW w:w="1193" w:type="dxa"/>
            <w:tcBorders>
              <w:top w:val="single" w:sz="12" w:space="0" w:color="auto"/>
              <w:bottom w:val="single" w:sz="4" w:space="0" w:color="000000"/>
            </w:tcBorders>
            <w:vAlign w:val="center"/>
          </w:tcPr>
          <w:p w:rsidR="007D5D5C" w:rsidRPr="00EA18BA" w:rsidRDefault="007D5D5C" w:rsidP="007D5D5C">
            <w:pPr>
              <w:pStyle w:val="Text"/>
              <w:ind w:firstLine="0"/>
              <w:jc w:val="center"/>
              <w:rPr>
                <w:sz w:val="16"/>
                <w:lang w:eastAsia="zh-CN"/>
              </w:rPr>
            </w:pPr>
            <w:r w:rsidRPr="00EA18BA">
              <w:rPr>
                <w:rFonts w:hint="eastAsia"/>
                <w:sz w:val="16"/>
                <w:lang w:eastAsia="zh-CN"/>
              </w:rPr>
              <w:t>Disturbance output percent</w:t>
            </w:r>
          </w:p>
        </w:tc>
      </w:tr>
      <w:tr w:rsidR="007D5D5C" w:rsidRPr="00EA18BA">
        <w:trPr>
          <w:trHeight w:val="332"/>
        </w:trPr>
        <w:tc>
          <w:tcPr>
            <w:tcW w:w="1193" w:type="dxa"/>
            <w:vAlign w:val="center"/>
          </w:tcPr>
          <w:p w:rsidR="007D5D5C" w:rsidRPr="00EA18BA" w:rsidRDefault="007D5D5C" w:rsidP="007D5D5C">
            <w:pPr>
              <w:pStyle w:val="Text"/>
              <w:ind w:firstLine="0"/>
              <w:jc w:val="center"/>
              <w:rPr>
                <w:sz w:val="16"/>
                <w:lang w:eastAsia="zh-CN"/>
              </w:rPr>
            </w:pPr>
            <w:r w:rsidRPr="00EA18BA">
              <w:rPr>
                <w:rFonts w:hint="eastAsia"/>
                <w:sz w:val="16"/>
                <w:lang w:eastAsia="zh-CN"/>
              </w:rPr>
              <w:t>TML</w:t>
            </w:r>
          </w:p>
        </w:tc>
        <w:tc>
          <w:tcPr>
            <w:tcW w:w="1193" w:type="dxa"/>
            <w:vAlign w:val="center"/>
          </w:tcPr>
          <w:p w:rsidR="007D5D5C" w:rsidRDefault="007D5D5C" w:rsidP="007D5D5C">
            <w:pPr>
              <w:pStyle w:val="hkxb"/>
              <w:rPr>
                <w:sz w:val="16"/>
              </w:rPr>
            </w:pPr>
            <w:r>
              <w:rPr>
                <w:rFonts w:hint="eastAsia"/>
                <w:sz w:val="16"/>
              </w:rPr>
              <w:t>7.38rad/s</w:t>
            </w:r>
          </w:p>
        </w:tc>
        <w:tc>
          <w:tcPr>
            <w:tcW w:w="1193" w:type="dxa"/>
            <w:vAlign w:val="center"/>
          </w:tcPr>
          <w:p w:rsidR="007D5D5C" w:rsidRDefault="007D5D5C" w:rsidP="007D5D5C">
            <w:pPr>
              <w:pStyle w:val="hkxb"/>
              <w:rPr>
                <w:sz w:val="16"/>
              </w:rPr>
            </w:pPr>
            <w:r>
              <w:rPr>
                <w:rFonts w:hint="eastAsia"/>
                <w:sz w:val="16"/>
              </w:rPr>
              <w:t>-17.9dB</w:t>
            </w:r>
          </w:p>
        </w:tc>
        <w:tc>
          <w:tcPr>
            <w:tcW w:w="1193" w:type="dxa"/>
            <w:vAlign w:val="center"/>
          </w:tcPr>
          <w:p w:rsidR="007D5D5C" w:rsidRDefault="007D5D5C" w:rsidP="007D5D5C">
            <w:pPr>
              <w:pStyle w:val="hkxb"/>
              <w:rPr>
                <w:sz w:val="16"/>
              </w:rPr>
            </w:pPr>
            <w:r>
              <w:rPr>
                <w:rFonts w:hint="eastAsia"/>
                <w:sz w:val="16"/>
              </w:rPr>
              <w:t>12.74%</w:t>
            </w:r>
          </w:p>
        </w:tc>
      </w:tr>
      <w:tr w:rsidR="007D5D5C" w:rsidRPr="00EA18BA">
        <w:trPr>
          <w:trHeight w:val="316"/>
        </w:trPr>
        <w:tc>
          <w:tcPr>
            <w:tcW w:w="1193" w:type="dxa"/>
            <w:vAlign w:val="center"/>
          </w:tcPr>
          <w:p w:rsidR="007D5D5C" w:rsidRPr="00EA18BA" w:rsidRDefault="007D5D5C" w:rsidP="007D5D5C">
            <w:pPr>
              <w:pStyle w:val="Text"/>
              <w:ind w:firstLine="0"/>
              <w:jc w:val="center"/>
              <w:rPr>
                <w:sz w:val="16"/>
                <w:lang w:eastAsia="zh-CN"/>
              </w:rPr>
            </w:pPr>
            <w:r w:rsidRPr="00EA18BA">
              <w:rPr>
                <w:rFonts w:hint="eastAsia"/>
                <w:sz w:val="16"/>
                <w:lang w:eastAsia="zh-CN"/>
              </w:rPr>
              <w:t>LOSR</w:t>
            </w:r>
          </w:p>
        </w:tc>
        <w:tc>
          <w:tcPr>
            <w:tcW w:w="1193" w:type="dxa"/>
            <w:vAlign w:val="center"/>
          </w:tcPr>
          <w:p w:rsidR="007D5D5C" w:rsidRDefault="007D5D5C" w:rsidP="007D5D5C">
            <w:pPr>
              <w:pStyle w:val="hkxb"/>
              <w:rPr>
                <w:sz w:val="16"/>
              </w:rPr>
            </w:pPr>
            <w:r>
              <w:rPr>
                <w:rFonts w:hint="eastAsia"/>
                <w:sz w:val="16"/>
              </w:rPr>
              <w:t>30.6rad/s</w:t>
            </w:r>
          </w:p>
        </w:tc>
        <w:tc>
          <w:tcPr>
            <w:tcW w:w="1193" w:type="dxa"/>
            <w:vAlign w:val="center"/>
          </w:tcPr>
          <w:p w:rsidR="007D5D5C" w:rsidRDefault="007D5D5C" w:rsidP="007D5D5C">
            <w:pPr>
              <w:pStyle w:val="hkxb"/>
              <w:rPr>
                <w:sz w:val="16"/>
              </w:rPr>
            </w:pPr>
            <w:r>
              <w:rPr>
                <w:rFonts w:hint="eastAsia"/>
                <w:sz w:val="16"/>
              </w:rPr>
              <w:t>-21.9dB</w:t>
            </w:r>
          </w:p>
        </w:tc>
        <w:tc>
          <w:tcPr>
            <w:tcW w:w="1193" w:type="dxa"/>
            <w:vAlign w:val="center"/>
          </w:tcPr>
          <w:p w:rsidR="007D5D5C" w:rsidRDefault="007D5D5C" w:rsidP="007D5D5C">
            <w:pPr>
              <w:pStyle w:val="hkxb"/>
              <w:rPr>
                <w:sz w:val="16"/>
              </w:rPr>
            </w:pPr>
            <w:r>
              <w:rPr>
                <w:rFonts w:hint="eastAsia"/>
                <w:sz w:val="16"/>
              </w:rPr>
              <w:t>8.04%</w:t>
            </w:r>
          </w:p>
        </w:tc>
      </w:tr>
      <w:tr w:rsidR="007D5D5C" w:rsidRPr="00EA18BA">
        <w:trPr>
          <w:trHeight w:val="332"/>
        </w:trPr>
        <w:tc>
          <w:tcPr>
            <w:tcW w:w="1193" w:type="dxa"/>
            <w:tcBorders>
              <w:bottom w:val="single" w:sz="12" w:space="0" w:color="auto"/>
            </w:tcBorders>
            <w:vAlign w:val="center"/>
          </w:tcPr>
          <w:p w:rsidR="007D5D5C" w:rsidRPr="00EA18BA" w:rsidRDefault="007D5D5C" w:rsidP="007D5D5C">
            <w:pPr>
              <w:pStyle w:val="Text"/>
              <w:ind w:firstLine="0"/>
              <w:jc w:val="center"/>
              <w:rPr>
                <w:sz w:val="16"/>
                <w:lang w:eastAsia="zh-CN"/>
              </w:rPr>
            </w:pPr>
            <w:r w:rsidRPr="00EA18BA">
              <w:rPr>
                <w:rFonts w:hint="eastAsia"/>
                <w:sz w:val="16"/>
                <w:lang w:eastAsia="zh-CN"/>
              </w:rPr>
              <w:t>DC</w:t>
            </w:r>
          </w:p>
        </w:tc>
        <w:tc>
          <w:tcPr>
            <w:tcW w:w="1193" w:type="dxa"/>
            <w:tcBorders>
              <w:bottom w:val="single" w:sz="12" w:space="0" w:color="auto"/>
            </w:tcBorders>
            <w:vAlign w:val="center"/>
          </w:tcPr>
          <w:p w:rsidR="007D5D5C" w:rsidRDefault="007D5D5C" w:rsidP="007D5D5C">
            <w:pPr>
              <w:pStyle w:val="hkxb"/>
              <w:rPr>
                <w:sz w:val="16"/>
              </w:rPr>
            </w:pPr>
            <w:r>
              <w:rPr>
                <w:rFonts w:hint="eastAsia"/>
                <w:sz w:val="16"/>
              </w:rPr>
              <w:t>11.6rad/s</w:t>
            </w:r>
          </w:p>
        </w:tc>
        <w:tc>
          <w:tcPr>
            <w:tcW w:w="1193" w:type="dxa"/>
            <w:tcBorders>
              <w:bottom w:val="single" w:sz="12" w:space="0" w:color="auto"/>
            </w:tcBorders>
            <w:vAlign w:val="center"/>
          </w:tcPr>
          <w:p w:rsidR="007D5D5C" w:rsidRDefault="007D5D5C" w:rsidP="007D5D5C">
            <w:pPr>
              <w:pStyle w:val="hkxb"/>
              <w:rPr>
                <w:sz w:val="16"/>
              </w:rPr>
            </w:pPr>
            <w:r>
              <w:rPr>
                <w:rFonts w:hint="eastAsia"/>
                <w:sz w:val="16"/>
              </w:rPr>
              <w:t>-36.7rad/s</w:t>
            </w:r>
          </w:p>
        </w:tc>
        <w:tc>
          <w:tcPr>
            <w:tcW w:w="1193" w:type="dxa"/>
            <w:tcBorders>
              <w:bottom w:val="single" w:sz="12" w:space="0" w:color="auto"/>
            </w:tcBorders>
            <w:vAlign w:val="center"/>
          </w:tcPr>
          <w:p w:rsidR="007D5D5C" w:rsidRDefault="007D5D5C" w:rsidP="007D5D5C">
            <w:pPr>
              <w:pStyle w:val="hkxb"/>
              <w:rPr>
                <w:sz w:val="16"/>
              </w:rPr>
            </w:pPr>
            <w:r>
              <w:rPr>
                <w:rFonts w:hint="eastAsia"/>
                <w:sz w:val="16"/>
              </w:rPr>
              <w:t>1.46%</w:t>
            </w:r>
          </w:p>
        </w:tc>
      </w:tr>
    </w:tbl>
    <w:p w:rsidR="007D5D5C" w:rsidRPr="00DF5B68" w:rsidRDefault="007D5D5C" w:rsidP="007D5D5C">
      <w:pPr>
        <w:pStyle w:val="Text"/>
        <w:ind w:firstLineChars="200" w:firstLine="420"/>
        <w:rPr>
          <w:sz w:val="21"/>
          <w:szCs w:val="21"/>
          <w:lang w:eastAsia="zh-CN"/>
        </w:rPr>
      </w:pPr>
      <w:r w:rsidRPr="00DF5B68">
        <w:rPr>
          <w:rFonts w:hint="eastAsia"/>
          <w:sz w:val="21"/>
          <w:szCs w:val="21"/>
          <w:lang w:eastAsia="zh-CN"/>
        </w:rPr>
        <w:t xml:space="preserve">According to Fig. 8 and Table. </w:t>
      </w:r>
      <w:r w:rsidRPr="00DF5B68">
        <w:rPr>
          <w:sz w:val="21"/>
          <w:szCs w:val="21"/>
          <w:lang w:eastAsia="zh-CN"/>
        </w:rPr>
        <w:fldChar w:fldCharType="begin"/>
      </w:r>
      <w:r w:rsidRPr="00DF5B68">
        <w:rPr>
          <w:sz w:val="21"/>
          <w:szCs w:val="21"/>
          <w:lang w:eastAsia="zh-CN"/>
        </w:rPr>
        <w:instrText xml:space="preserve"> </w:instrText>
      </w:r>
      <w:r w:rsidRPr="00DF5B68">
        <w:rPr>
          <w:rFonts w:hint="eastAsia"/>
          <w:sz w:val="21"/>
          <w:szCs w:val="21"/>
          <w:lang w:eastAsia="zh-CN"/>
        </w:rPr>
        <w:instrText>= 2 \* ROMAN</w:instrText>
      </w:r>
      <w:r w:rsidRPr="00DF5B68">
        <w:rPr>
          <w:sz w:val="21"/>
          <w:szCs w:val="21"/>
          <w:lang w:eastAsia="zh-CN"/>
        </w:rPr>
        <w:instrText xml:space="preserve"> </w:instrText>
      </w:r>
      <w:r w:rsidRPr="00DF5B68">
        <w:rPr>
          <w:sz w:val="21"/>
          <w:szCs w:val="21"/>
          <w:lang w:eastAsia="zh-CN"/>
        </w:rPr>
        <w:fldChar w:fldCharType="separate"/>
      </w:r>
      <w:r w:rsidRPr="00DF5B68">
        <w:rPr>
          <w:sz w:val="21"/>
          <w:szCs w:val="21"/>
          <w:lang w:eastAsia="zh-CN"/>
        </w:rPr>
        <w:t>II</w:t>
      </w:r>
      <w:r w:rsidRPr="00DF5B68">
        <w:rPr>
          <w:sz w:val="21"/>
          <w:szCs w:val="21"/>
          <w:lang w:eastAsia="zh-CN"/>
        </w:rPr>
        <w:fldChar w:fldCharType="end"/>
      </w:r>
      <w:r w:rsidRPr="00DF5B68">
        <w:rPr>
          <w:rFonts w:hint="eastAsia"/>
          <w:sz w:val="21"/>
          <w:szCs w:val="21"/>
          <w:lang w:eastAsia="zh-CN"/>
        </w:rPr>
        <w:t>, conclusions can be drown as follows:</w:t>
      </w:r>
    </w:p>
    <w:p w:rsidR="007D5D5C" w:rsidRPr="00DF5B68" w:rsidRDefault="007D5D5C" w:rsidP="007D5D5C">
      <w:pPr>
        <w:pStyle w:val="Text"/>
        <w:ind w:firstLineChars="200" w:firstLine="420"/>
        <w:rPr>
          <w:sz w:val="21"/>
          <w:szCs w:val="21"/>
          <w:lang w:eastAsia="zh-CN"/>
        </w:rPr>
      </w:pPr>
      <w:r w:rsidRPr="00DF5B68">
        <w:rPr>
          <w:sz w:val="21"/>
          <w:szCs w:val="21"/>
          <w:lang w:eastAsia="zh-CN"/>
        </w:rPr>
        <w:t>First, medium</w:t>
      </w:r>
      <w:r w:rsidRPr="00DF5B68">
        <w:rPr>
          <w:rFonts w:hint="eastAsia"/>
          <w:sz w:val="21"/>
          <w:szCs w:val="21"/>
          <w:lang w:eastAsia="zh-CN"/>
        </w:rPr>
        <w:t xml:space="preserve"> and high frequency segment is the most critical for decoupling-ability, because decoupling-ability of three schemes all turns worse when missile body disturbance frequency increases to </w:t>
      </w:r>
      <w:r w:rsidRPr="00DF5B68">
        <w:rPr>
          <w:sz w:val="21"/>
          <w:szCs w:val="21"/>
          <w:lang w:eastAsia="zh-CN"/>
        </w:rPr>
        <w:t>medium</w:t>
      </w:r>
      <w:r w:rsidRPr="00DF5B68">
        <w:rPr>
          <w:rFonts w:hint="eastAsia"/>
          <w:sz w:val="21"/>
          <w:szCs w:val="21"/>
          <w:lang w:eastAsia="zh-CN"/>
        </w:rPr>
        <w:t xml:space="preserve"> and high frequency segment but better when in low and very high frequency segment</w:t>
      </w:r>
      <w:r w:rsidRPr="00DF5B68">
        <w:rPr>
          <w:sz w:val="21"/>
          <w:szCs w:val="21"/>
          <w:lang w:eastAsia="zh-CN"/>
        </w:rPr>
        <w:t>.</w:t>
      </w:r>
    </w:p>
    <w:p w:rsidR="007D5D5C" w:rsidRPr="00DF5B68" w:rsidRDefault="007D5D5C" w:rsidP="007D5D5C">
      <w:pPr>
        <w:pStyle w:val="Text"/>
        <w:ind w:firstLineChars="200" w:firstLine="420"/>
        <w:rPr>
          <w:rFonts w:hint="eastAsia"/>
          <w:sz w:val="21"/>
          <w:szCs w:val="21"/>
          <w:lang w:eastAsia="zh-CN"/>
        </w:rPr>
      </w:pPr>
      <w:r w:rsidRPr="00DF5B68">
        <w:rPr>
          <w:sz w:val="21"/>
          <w:szCs w:val="21"/>
          <w:lang w:eastAsia="zh-CN"/>
        </w:rPr>
        <w:t xml:space="preserve">Second, </w:t>
      </w:r>
      <w:r w:rsidRPr="00DF5B68">
        <w:rPr>
          <w:rFonts w:hint="eastAsia"/>
          <w:sz w:val="21"/>
          <w:szCs w:val="21"/>
          <w:lang w:eastAsia="zh-CN"/>
        </w:rPr>
        <w:t xml:space="preserve">DC scheme has the best decoupling-ability of the three, because its decoupling </w:t>
      </w:r>
      <w:r w:rsidRPr="00DF5B68">
        <w:rPr>
          <w:sz w:val="21"/>
          <w:szCs w:val="21"/>
          <w:lang w:eastAsia="zh-CN"/>
        </w:rPr>
        <w:t>coefficient</w:t>
      </w:r>
      <w:r w:rsidRPr="00DF5B68">
        <w:rPr>
          <w:rFonts w:hint="eastAsia"/>
          <w:sz w:val="21"/>
          <w:szCs w:val="21"/>
          <w:lang w:eastAsia="zh-CN"/>
        </w:rPr>
        <w:t xml:space="preserve"> is the smallest at their own worst frequency points.</w:t>
      </w:r>
    </w:p>
    <w:p w:rsidR="007D5D5C" w:rsidRPr="007D5D5C" w:rsidRDefault="007D5D5C" w:rsidP="00BF4949">
      <w:pPr>
        <w:pStyle w:val="Text"/>
        <w:spacing w:beforeLines="25" w:before="78" w:afterLines="25" w:after="78" w:line="240" w:lineRule="auto"/>
        <w:ind w:firstLine="0"/>
        <w:rPr>
          <w:b/>
          <w:sz w:val="21"/>
          <w:szCs w:val="21"/>
          <w:lang w:eastAsia="zh-CN"/>
        </w:rPr>
      </w:pPr>
      <w:r w:rsidRPr="007D5D5C">
        <w:rPr>
          <w:rFonts w:hint="eastAsia"/>
          <w:b/>
          <w:sz w:val="21"/>
          <w:szCs w:val="21"/>
          <w:lang w:eastAsia="zh-CN"/>
        </w:rPr>
        <w:t>3.3Tracking Performance</w:t>
      </w:r>
    </w:p>
    <w:p w:rsidR="007D5D5C" w:rsidRPr="00DF5B68" w:rsidRDefault="007D5D5C" w:rsidP="007D5D5C">
      <w:pPr>
        <w:pStyle w:val="Text"/>
        <w:ind w:firstLineChars="200" w:firstLine="420"/>
        <w:rPr>
          <w:rFonts w:hint="eastAsia"/>
          <w:sz w:val="21"/>
          <w:szCs w:val="21"/>
          <w:lang w:eastAsia="zh-CN"/>
        </w:rPr>
      </w:pPr>
      <w:r w:rsidRPr="00DF5B68">
        <w:rPr>
          <w:rFonts w:hint="eastAsia"/>
          <w:sz w:val="21"/>
          <w:szCs w:val="21"/>
          <w:lang w:eastAsia="zh-CN"/>
        </w:rPr>
        <w:t>According to Fig. 5, Fig.6 and Fig.7, closed-loop transfer functions of DC, TML and LOSR schemes are respectively</w:t>
      </w:r>
    </w:p>
    <w:p w:rsidR="007D5D5C" w:rsidRPr="00DF5B68" w:rsidRDefault="007D5D5C" w:rsidP="007D5D5C">
      <w:pPr>
        <w:pStyle w:val="MTDisplayEquation"/>
        <w:tabs>
          <w:tab w:val="clear" w:pos="2440"/>
          <w:tab w:val="clear" w:pos="4900"/>
          <w:tab w:val="center" w:pos="2232"/>
          <w:tab w:val="right" w:pos="4650"/>
        </w:tabs>
        <w:rPr>
          <w:sz w:val="21"/>
          <w:szCs w:val="21"/>
        </w:rPr>
      </w:pPr>
      <w:r w:rsidRPr="00DF5B68">
        <w:rPr>
          <w:sz w:val="21"/>
          <w:szCs w:val="21"/>
        </w:rPr>
        <w:tab/>
      </w:r>
      <w:r w:rsidRPr="00DF5B68">
        <w:rPr>
          <w:position w:val="-32"/>
          <w:sz w:val="21"/>
          <w:szCs w:val="21"/>
        </w:rPr>
        <w:object w:dxaOrig="3100" w:dyaOrig="760">
          <v:shape id="_x0000_i1138" type="#_x0000_t75" style="width:155.25pt;height:38.25pt" o:ole="">
            <v:imagedata r:id="rId211" o:title=""/>
          </v:shape>
          <o:OLEObject Type="Embed" ProgID="Equation.DSMT4" ShapeID="_x0000_i1138" DrawAspect="Content" ObjectID="_1621628950" r:id="rId212"/>
        </w:object>
      </w:r>
      <w:r w:rsidRPr="00DF5B68">
        <w:rPr>
          <w:sz w:val="21"/>
          <w:szCs w:val="21"/>
        </w:rPr>
        <w:tab/>
      </w:r>
      <w:r w:rsidRPr="00DF5B68">
        <w:rPr>
          <w:sz w:val="21"/>
          <w:szCs w:val="21"/>
        </w:rPr>
        <w:fldChar w:fldCharType="begin"/>
      </w:r>
      <w:r w:rsidRPr="00DF5B68">
        <w:rPr>
          <w:sz w:val="21"/>
          <w:szCs w:val="21"/>
        </w:rPr>
        <w:instrText xml:space="preserve"> MACROBUTTON MTPlaceRef \* MERGEFORMAT </w:instrText>
      </w:r>
      <w:r w:rsidRPr="00DF5B68">
        <w:rPr>
          <w:sz w:val="21"/>
          <w:szCs w:val="21"/>
        </w:rPr>
        <w:fldChar w:fldCharType="begin"/>
      </w:r>
      <w:r w:rsidRPr="00DF5B68">
        <w:rPr>
          <w:sz w:val="21"/>
          <w:szCs w:val="21"/>
        </w:rPr>
        <w:instrText xml:space="preserve"> SEQ MTEqn \h \* MERGEFORMAT </w:instrText>
      </w:r>
      <w:r w:rsidRPr="00DF5B68">
        <w:rPr>
          <w:sz w:val="21"/>
          <w:szCs w:val="21"/>
        </w:rPr>
        <w:fldChar w:fldCharType="end"/>
      </w:r>
      <w:r w:rsidRPr="00DF5B68">
        <w:rPr>
          <w:sz w:val="21"/>
          <w:szCs w:val="21"/>
        </w:rPr>
        <w:instrText xml:space="preserve">    (</w:instrText>
      </w:r>
      <w:r w:rsidRPr="00DF5B68">
        <w:rPr>
          <w:sz w:val="21"/>
          <w:szCs w:val="21"/>
        </w:rPr>
        <w:fldChar w:fldCharType="begin"/>
      </w:r>
      <w:r w:rsidRPr="00DF5B68">
        <w:rPr>
          <w:sz w:val="21"/>
          <w:szCs w:val="21"/>
        </w:rPr>
        <w:instrText xml:space="preserve"> SEQ MTEqn \c \* Arabic \* MERGEFORMAT </w:instrText>
      </w:r>
      <w:r w:rsidRPr="00DF5B68">
        <w:rPr>
          <w:sz w:val="21"/>
          <w:szCs w:val="21"/>
        </w:rPr>
        <w:fldChar w:fldCharType="separate"/>
      </w:r>
      <w:r w:rsidR="004E0E7D">
        <w:rPr>
          <w:noProof/>
          <w:sz w:val="21"/>
          <w:szCs w:val="21"/>
        </w:rPr>
        <w:instrText>15</w:instrText>
      </w:r>
      <w:r w:rsidRPr="00DF5B68">
        <w:rPr>
          <w:sz w:val="21"/>
          <w:szCs w:val="21"/>
        </w:rPr>
        <w:fldChar w:fldCharType="end"/>
      </w:r>
      <w:r w:rsidRPr="00DF5B68">
        <w:rPr>
          <w:sz w:val="21"/>
          <w:szCs w:val="21"/>
        </w:rPr>
        <w:instrText>)</w:instrText>
      </w:r>
      <w:r w:rsidRPr="00DF5B68">
        <w:rPr>
          <w:sz w:val="21"/>
          <w:szCs w:val="21"/>
        </w:rPr>
        <w:fldChar w:fldCharType="end"/>
      </w:r>
    </w:p>
    <w:p w:rsidR="007D5D5C" w:rsidRPr="00DF5B68" w:rsidRDefault="007D5D5C" w:rsidP="007D5D5C">
      <w:pPr>
        <w:pStyle w:val="MTDisplayEquation"/>
        <w:tabs>
          <w:tab w:val="clear" w:pos="2440"/>
          <w:tab w:val="clear" w:pos="4900"/>
          <w:tab w:val="center" w:pos="2232"/>
          <w:tab w:val="right" w:pos="4650"/>
        </w:tabs>
        <w:rPr>
          <w:rFonts w:hint="eastAsia"/>
          <w:sz w:val="21"/>
          <w:szCs w:val="21"/>
        </w:rPr>
      </w:pPr>
      <w:r w:rsidRPr="00DF5B68">
        <w:rPr>
          <w:sz w:val="21"/>
          <w:szCs w:val="21"/>
        </w:rPr>
        <w:tab/>
      </w:r>
      <w:r w:rsidRPr="00DF5B68">
        <w:rPr>
          <w:position w:val="-32"/>
          <w:sz w:val="21"/>
          <w:szCs w:val="21"/>
        </w:rPr>
        <w:object w:dxaOrig="2860" w:dyaOrig="760">
          <v:shape id="_x0000_i1139" type="#_x0000_t75" style="width:143.25pt;height:38.25pt" o:ole="">
            <v:imagedata r:id="rId213" o:title=""/>
          </v:shape>
          <o:OLEObject Type="Embed" ProgID="Equation.DSMT4" ShapeID="_x0000_i1139" DrawAspect="Content" ObjectID="_1621628951" r:id="rId214"/>
        </w:object>
      </w:r>
      <w:r w:rsidRPr="00DF5B68">
        <w:rPr>
          <w:sz w:val="21"/>
          <w:szCs w:val="21"/>
        </w:rPr>
        <w:tab/>
      </w:r>
      <w:r w:rsidRPr="00DF5B68">
        <w:rPr>
          <w:sz w:val="21"/>
          <w:szCs w:val="21"/>
        </w:rPr>
        <w:fldChar w:fldCharType="begin"/>
      </w:r>
      <w:r w:rsidRPr="00DF5B68">
        <w:rPr>
          <w:sz w:val="21"/>
          <w:szCs w:val="21"/>
        </w:rPr>
        <w:instrText xml:space="preserve"> MACROBUTTON MTPlaceRef \* MERGEFORMAT </w:instrText>
      </w:r>
      <w:r w:rsidRPr="00DF5B68">
        <w:rPr>
          <w:sz w:val="21"/>
          <w:szCs w:val="21"/>
        </w:rPr>
        <w:fldChar w:fldCharType="begin"/>
      </w:r>
      <w:r w:rsidRPr="00DF5B68">
        <w:rPr>
          <w:sz w:val="21"/>
          <w:szCs w:val="21"/>
        </w:rPr>
        <w:instrText xml:space="preserve"> SEQ MTEqn \h \* MERGEFORMAT </w:instrText>
      </w:r>
      <w:r w:rsidRPr="00DF5B68">
        <w:rPr>
          <w:sz w:val="21"/>
          <w:szCs w:val="21"/>
        </w:rPr>
        <w:fldChar w:fldCharType="end"/>
      </w:r>
      <w:r w:rsidRPr="00DF5B68">
        <w:rPr>
          <w:sz w:val="21"/>
          <w:szCs w:val="21"/>
        </w:rPr>
        <w:instrText xml:space="preserve">    (</w:instrText>
      </w:r>
      <w:r w:rsidRPr="00DF5B68">
        <w:rPr>
          <w:sz w:val="21"/>
          <w:szCs w:val="21"/>
        </w:rPr>
        <w:fldChar w:fldCharType="begin"/>
      </w:r>
      <w:r w:rsidRPr="00DF5B68">
        <w:rPr>
          <w:sz w:val="21"/>
          <w:szCs w:val="21"/>
        </w:rPr>
        <w:instrText xml:space="preserve"> SEQ MTEqn \c \* Arabic \* MERGEFORMAT </w:instrText>
      </w:r>
      <w:r w:rsidRPr="00DF5B68">
        <w:rPr>
          <w:sz w:val="21"/>
          <w:szCs w:val="21"/>
        </w:rPr>
        <w:fldChar w:fldCharType="separate"/>
      </w:r>
      <w:r w:rsidR="004E0E7D">
        <w:rPr>
          <w:noProof/>
          <w:sz w:val="21"/>
          <w:szCs w:val="21"/>
        </w:rPr>
        <w:instrText>16</w:instrText>
      </w:r>
      <w:r w:rsidRPr="00DF5B68">
        <w:rPr>
          <w:sz w:val="21"/>
          <w:szCs w:val="21"/>
        </w:rPr>
        <w:fldChar w:fldCharType="end"/>
      </w:r>
      <w:r w:rsidRPr="00DF5B68">
        <w:rPr>
          <w:sz w:val="21"/>
          <w:szCs w:val="21"/>
        </w:rPr>
        <w:instrText>)</w:instrText>
      </w:r>
      <w:r w:rsidRPr="00DF5B68">
        <w:rPr>
          <w:sz w:val="21"/>
          <w:szCs w:val="21"/>
        </w:rPr>
        <w:fldChar w:fldCharType="end"/>
      </w:r>
    </w:p>
    <w:p w:rsidR="007D5D5C" w:rsidRPr="00DF5B68" w:rsidRDefault="007D5D5C" w:rsidP="007D5D5C">
      <w:pPr>
        <w:pStyle w:val="Text"/>
        <w:ind w:firstLine="0"/>
        <w:rPr>
          <w:rFonts w:hint="eastAsia"/>
          <w:sz w:val="21"/>
          <w:szCs w:val="21"/>
          <w:lang w:eastAsia="zh-CN"/>
        </w:rPr>
      </w:pPr>
      <w:r w:rsidRPr="00DF5B68">
        <w:rPr>
          <w:rFonts w:hint="eastAsia"/>
          <w:sz w:val="21"/>
          <w:szCs w:val="21"/>
          <w:lang w:eastAsia="zh-CN"/>
        </w:rPr>
        <w:t>and</w:t>
      </w:r>
    </w:p>
    <w:p w:rsidR="007D5D5C" w:rsidRDefault="007D5D5C" w:rsidP="007D5D5C">
      <w:pPr>
        <w:pStyle w:val="MTDisplayEquation"/>
        <w:tabs>
          <w:tab w:val="clear" w:pos="4900"/>
          <w:tab w:val="right" w:pos="4650"/>
        </w:tabs>
        <w:rPr>
          <w:rFonts w:hint="eastAsia"/>
          <w:sz w:val="21"/>
          <w:szCs w:val="21"/>
        </w:rPr>
      </w:pPr>
      <w:r w:rsidRPr="00DF5B68">
        <w:rPr>
          <w:sz w:val="21"/>
          <w:szCs w:val="21"/>
        </w:rPr>
        <w:tab/>
      </w:r>
      <w:r w:rsidRPr="00DF5B68">
        <w:rPr>
          <w:position w:val="-32"/>
          <w:sz w:val="21"/>
          <w:szCs w:val="21"/>
        </w:rPr>
        <w:object w:dxaOrig="4180" w:dyaOrig="980">
          <v:shape id="_x0000_i1140" type="#_x0000_t75" style="width:209.25pt;height:48.75pt" o:ole="">
            <v:imagedata r:id="rId215" o:title=""/>
          </v:shape>
          <o:OLEObject Type="Embed" ProgID="Equation.DSMT4" ShapeID="_x0000_i1140" DrawAspect="Content" ObjectID="_1621628952" r:id="rId216"/>
        </w:object>
      </w:r>
    </w:p>
    <w:p w:rsidR="007D5D5C" w:rsidRPr="00DF5B68" w:rsidRDefault="007D5D5C" w:rsidP="007D5D5C">
      <w:pPr>
        <w:pStyle w:val="MTDisplayEquation"/>
        <w:tabs>
          <w:tab w:val="clear" w:pos="2440"/>
          <w:tab w:val="clear" w:pos="4900"/>
          <w:tab w:val="right" w:pos="4650"/>
        </w:tabs>
        <w:rPr>
          <w:rFonts w:hint="eastAsia"/>
          <w:sz w:val="21"/>
          <w:szCs w:val="21"/>
        </w:rPr>
      </w:pPr>
      <w:r w:rsidRPr="00DF5B68">
        <w:rPr>
          <w:sz w:val="21"/>
          <w:szCs w:val="21"/>
        </w:rPr>
        <w:tab/>
      </w:r>
      <w:r w:rsidRPr="00DF5B68">
        <w:rPr>
          <w:sz w:val="21"/>
          <w:szCs w:val="21"/>
        </w:rPr>
        <w:fldChar w:fldCharType="begin"/>
      </w:r>
      <w:r w:rsidRPr="00DF5B68">
        <w:rPr>
          <w:sz w:val="21"/>
          <w:szCs w:val="21"/>
        </w:rPr>
        <w:instrText xml:space="preserve"> MACROBUTTON MTPlaceRef \* MERGEFORMAT </w:instrText>
      </w:r>
      <w:r w:rsidRPr="00DF5B68">
        <w:rPr>
          <w:sz w:val="21"/>
          <w:szCs w:val="21"/>
        </w:rPr>
        <w:fldChar w:fldCharType="begin"/>
      </w:r>
      <w:r w:rsidRPr="00DF5B68">
        <w:rPr>
          <w:sz w:val="21"/>
          <w:szCs w:val="21"/>
        </w:rPr>
        <w:instrText xml:space="preserve"> SEQ MTEqn \h \* MERGEFORMAT </w:instrText>
      </w:r>
      <w:r w:rsidRPr="00DF5B68">
        <w:rPr>
          <w:sz w:val="21"/>
          <w:szCs w:val="21"/>
        </w:rPr>
        <w:fldChar w:fldCharType="end"/>
      </w:r>
      <w:r w:rsidRPr="00DF5B68">
        <w:rPr>
          <w:sz w:val="21"/>
          <w:szCs w:val="21"/>
        </w:rPr>
        <w:instrText xml:space="preserve">    (</w:instrText>
      </w:r>
      <w:r w:rsidRPr="00DF5B68">
        <w:rPr>
          <w:sz w:val="21"/>
          <w:szCs w:val="21"/>
        </w:rPr>
        <w:fldChar w:fldCharType="begin"/>
      </w:r>
      <w:r w:rsidRPr="00DF5B68">
        <w:rPr>
          <w:sz w:val="21"/>
          <w:szCs w:val="21"/>
        </w:rPr>
        <w:instrText xml:space="preserve"> SEQ MTEqn \c \* Arabic \* MERGEFORMAT </w:instrText>
      </w:r>
      <w:r w:rsidRPr="00DF5B68">
        <w:rPr>
          <w:sz w:val="21"/>
          <w:szCs w:val="21"/>
        </w:rPr>
        <w:fldChar w:fldCharType="separate"/>
      </w:r>
      <w:r w:rsidR="004E0E7D">
        <w:rPr>
          <w:noProof/>
          <w:sz w:val="21"/>
          <w:szCs w:val="21"/>
        </w:rPr>
        <w:instrText>17</w:instrText>
      </w:r>
      <w:r w:rsidRPr="00DF5B68">
        <w:rPr>
          <w:sz w:val="21"/>
          <w:szCs w:val="21"/>
        </w:rPr>
        <w:fldChar w:fldCharType="end"/>
      </w:r>
      <w:r w:rsidRPr="00DF5B68">
        <w:rPr>
          <w:sz w:val="21"/>
          <w:szCs w:val="21"/>
        </w:rPr>
        <w:instrText>)</w:instrText>
      </w:r>
      <w:r w:rsidRPr="00DF5B68">
        <w:rPr>
          <w:sz w:val="21"/>
          <w:szCs w:val="21"/>
        </w:rPr>
        <w:fldChar w:fldCharType="end"/>
      </w:r>
    </w:p>
    <w:p w:rsidR="007D5D5C" w:rsidRPr="00DF5B68" w:rsidRDefault="007D5D5C" w:rsidP="007D5D5C">
      <w:pPr>
        <w:pStyle w:val="Text"/>
        <w:ind w:firstLineChars="200" w:firstLine="420"/>
        <w:rPr>
          <w:rFonts w:hint="eastAsia"/>
          <w:sz w:val="21"/>
          <w:szCs w:val="21"/>
          <w:lang w:eastAsia="zh-CN"/>
        </w:rPr>
      </w:pPr>
      <w:r w:rsidRPr="00DF5B68">
        <w:rPr>
          <w:rFonts w:hint="eastAsia"/>
          <w:sz w:val="21"/>
          <w:szCs w:val="21"/>
          <w:lang w:eastAsia="zh-CN"/>
        </w:rPr>
        <w:t>The tracking loop of TML scheme and DC scheme are the same. Therefore, they have similar tracking performances. Bode diagram of closed-loop transfer functions of three schemes is shown in Fig. 9.</w:t>
      </w:r>
    </w:p>
    <w:p w:rsidR="007D5D5C" w:rsidRPr="00DF5B68" w:rsidRDefault="007D5D5C" w:rsidP="007D5D5C">
      <w:pPr>
        <w:pStyle w:val="Text"/>
        <w:ind w:firstLineChars="200" w:firstLine="420"/>
        <w:rPr>
          <w:sz w:val="21"/>
          <w:szCs w:val="21"/>
          <w:lang w:eastAsia="zh-CN"/>
        </w:rPr>
      </w:pPr>
      <w:r w:rsidRPr="00DF5B68">
        <w:rPr>
          <w:rFonts w:hint="eastAsia"/>
          <w:sz w:val="21"/>
          <w:szCs w:val="21"/>
          <w:lang w:eastAsia="zh-CN"/>
        </w:rPr>
        <w:t>It can be seen that bandwidth of TML and DC scheme is 4.83rad/s and that of LOSR scheme is 6.95rad/s. Bandwidth of LOSR is wider, so tracking performance of this scheme is better.</w:t>
      </w:r>
    </w:p>
    <w:p w:rsidR="007D5D5C" w:rsidRDefault="007D5D5C" w:rsidP="007D5D5C">
      <w:pPr>
        <w:pStyle w:val="Text"/>
        <w:keepNext/>
        <w:ind w:firstLine="0"/>
        <w:jc w:val="center"/>
      </w:pPr>
      <w:r w:rsidRPr="00EA3552">
        <w:pict>
          <v:shape id="_x0000_i1141" type="#_x0000_t75" style="width:221.25pt;height:165pt">
            <v:imagedata r:id="rId217" o:title="" grayscale="t" bilevel="t"/>
          </v:shape>
        </w:pict>
      </w:r>
    </w:p>
    <w:p w:rsidR="007D5D5C" w:rsidRPr="00DF5B68" w:rsidRDefault="007D5D5C" w:rsidP="007D5D5C">
      <w:pPr>
        <w:pStyle w:val="a9"/>
        <w:jc w:val="center"/>
        <w:rPr>
          <w:rFonts w:ascii="Times New Roman" w:hAnsi="Times New Roman"/>
          <w:sz w:val="16"/>
        </w:rPr>
      </w:pPr>
      <w:r>
        <w:rPr>
          <w:rFonts w:ascii="Times New Roman" w:hAnsi="Times New Roman"/>
          <w:sz w:val="16"/>
        </w:rPr>
        <w:t xml:space="preserve">Fig. </w:t>
      </w:r>
      <w:r>
        <w:rPr>
          <w:rFonts w:ascii="Times New Roman" w:hAnsi="Times New Roman" w:hint="eastAsia"/>
          <w:sz w:val="16"/>
        </w:rPr>
        <w:t xml:space="preserve">9  </w:t>
      </w:r>
      <w:hyperlink r:id="rId218" w:history="1">
        <w:r>
          <w:rPr>
            <w:rFonts w:ascii="Times New Roman" w:hAnsi="Times New Roman" w:hint="eastAsia"/>
            <w:sz w:val="16"/>
          </w:rPr>
          <w:t>C</w:t>
        </w:r>
        <w:r>
          <w:rPr>
            <w:rFonts w:ascii="Times New Roman" w:hAnsi="Times New Roman"/>
            <w:sz w:val="16"/>
          </w:rPr>
          <w:t xml:space="preserve">losed-loop </w:t>
        </w:r>
        <w:r>
          <w:rPr>
            <w:rFonts w:ascii="Times New Roman" w:hAnsi="Times New Roman" w:hint="eastAsia"/>
            <w:sz w:val="16"/>
          </w:rPr>
          <w:t>T</w:t>
        </w:r>
        <w:r>
          <w:rPr>
            <w:rFonts w:ascii="Times New Roman" w:hAnsi="Times New Roman"/>
            <w:sz w:val="16"/>
          </w:rPr>
          <w:t xml:space="preserve">ransfer </w:t>
        </w:r>
        <w:r>
          <w:rPr>
            <w:rFonts w:ascii="Times New Roman" w:hAnsi="Times New Roman" w:hint="eastAsia"/>
            <w:sz w:val="16"/>
          </w:rPr>
          <w:t>F</w:t>
        </w:r>
        <w:r>
          <w:rPr>
            <w:rFonts w:ascii="Times New Roman" w:hAnsi="Times New Roman"/>
            <w:sz w:val="16"/>
          </w:rPr>
          <w:t>unction</w:t>
        </w:r>
      </w:hyperlink>
      <w:r>
        <w:rPr>
          <w:rFonts w:ascii="Times New Roman" w:hAnsi="Times New Roman" w:hint="eastAsia"/>
          <w:sz w:val="16"/>
        </w:rPr>
        <w:t xml:space="preserve"> Bode Diagram of Three Scheme</w:t>
      </w:r>
    </w:p>
    <w:p w:rsidR="007D5D5C" w:rsidRPr="007D5D5C" w:rsidRDefault="007D5D5C" w:rsidP="00BF4949">
      <w:pPr>
        <w:pStyle w:val="Text"/>
        <w:spacing w:beforeLines="25" w:before="78" w:afterLines="25" w:after="78" w:line="240" w:lineRule="auto"/>
        <w:ind w:firstLine="0"/>
        <w:rPr>
          <w:b/>
          <w:sz w:val="21"/>
          <w:szCs w:val="21"/>
          <w:lang w:eastAsia="zh-CN"/>
        </w:rPr>
      </w:pPr>
      <w:r w:rsidRPr="007D5D5C">
        <w:rPr>
          <w:rFonts w:hint="eastAsia"/>
          <w:b/>
          <w:sz w:val="21"/>
          <w:szCs w:val="21"/>
          <w:lang w:eastAsia="zh-CN"/>
        </w:rPr>
        <w:t>3.4Noise Rejection</w:t>
      </w:r>
    </w:p>
    <w:p w:rsidR="007D5D5C" w:rsidRPr="00DF5B68" w:rsidRDefault="007D5D5C" w:rsidP="007D5D5C">
      <w:pPr>
        <w:pStyle w:val="Text"/>
        <w:ind w:firstLineChars="200" w:firstLine="420"/>
        <w:rPr>
          <w:sz w:val="21"/>
          <w:szCs w:val="21"/>
          <w:lang w:eastAsia="zh-CN"/>
        </w:rPr>
      </w:pPr>
      <w:r w:rsidRPr="00DF5B68">
        <w:rPr>
          <w:rFonts w:hint="eastAsia"/>
          <w:sz w:val="21"/>
          <w:szCs w:val="21"/>
          <w:lang w:eastAsia="zh-CN"/>
        </w:rPr>
        <w:t xml:space="preserve">There are many kinds of noise in seekers. For convenience, we make all noise effect </w:t>
      </w:r>
      <w:r w:rsidRPr="00DF5B68">
        <w:rPr>
          <w:sz w:val="21"/>
          <w:szCs w:val="21"/>
          <w:lang w:eastAsia="zh-CN"/>
        </w:rPr>
        <w:t>equivalent</w:t>
      </w:r>
      <w:r w:rsidRPr="00DF5B68">
        <w:rPr>
          <w:rFonts w:hint="eastAsia"/>
          <w:sz w:val="21"/>
          <w:szCs w:val="21"/>
          <w:lang w:eastAsia="zh-CN"/>
        </w:rPr>
        <w:t xml:space="preserve"> to that inputs before the receiver. The block diagrams of three schemes are </w:t>
      </w:r>
      <w:r w:rsidRPr="00DF5B68">
        <w:rPr>
          <w:sz w:val="21"/>
          <w:szCs w:val="21"/>
          <w:lang w:eastAsia="zh-CN"/>
        </w:rPr>
        <w:t>separately</w:t>
      </w:r>
      <w:r w:rsidRPr="00DF5B68">
        <w:rPr>
          <w:rFonts w:hint="eastAsia"/>
          <w:sz w:val="21"/>
          <w:szCs w:val="21"/>
          <w:lang w:eastAsia="zh-CN"/>
        </w:rPr>
        <w:t xml:space="preserve"> shown in Fig. 5, 6 and 7. TML scheme and DC scheme have the same transfer relationship of noise input and LOS rate output, while LOSR scheme amplify the noise badly because of the differential link before output. I</w:t>
      </w:r>
      <w:r w:rsidRPr="00DF5B68">
        <w:rPr>
          <w:sz w:val="21"/>
          <w:szCs w:val="21"/>
          <w:lang w:eastAsia="zh-CN"/>
        </w:rPr>
        <w:t>n the presence of</w:t>
      </w:r>
      <w:r w:rsidRPr="00DF5B68">
        <w:rPr>
          <w:rFonts w:hint="eastAsia"/>
          <w:sz w:val="21"/>
          <w:szCs w:val="21"/>
          <w:lang w:eastAsia="zh-CN"/>
        </w:rPr>
        <w:t xml:space="preserve"> the same noise, the </w:t>
      </w:r>
      <w:r w:rsidRPr="00DF5B68">
        <w:rPr>
          <w:sz w:val="21"/>
          <w:szCs w:val="21"/>
          <w:lang w:eastAsia="zh-CN"/>
        </w:rPr>
        <w:t>outputs of noise of three schemes are</w:t>
      </w:r>
      <w:r w:rsidRPr="00DF5B68">
        <w:rPr>
          <w:rFonts w:hint="eastAsia"/>
          <w:sz w:val="21"/>
          <w:szCs w:val="21"/>
          <w:lang w:eastAsia="zh-CN"/>
        </w:rPr>
        <w:t xml:space="preserve"> shown in Fig. 10. </w:t>
      </w:r>
    </w:p>
    <w:p w:rsidR="007D5D5C" w:rsidRDefault="007D5D5C" w:rsidP="007D5D5C">
      <w:pPr>
        <w:pStyle w:val="Text"/>
        <w:ind w:firstLine="0"/>
        <w:jc w:val="center"/>
      </w:pPr>
      <w:r>
        <w:pict>
          <v:shape id="_x0000_i1142" type="#_x0000_t75" style="width:231.75pt;height:156.75pt;mso-position-horizontal-relative:page;mso-position-vertical-relative:page">
            <v:imagedata r:id="rId219" o:title=""/>
          </v:shape>
        </w:pict>
      </w:r>
    </w:p>
    <w:p w:rsidR="007D5D5C" w:rsidRPr="00DF5B68" w:rsidRDefault="007D5D5C" w:rsidP="007D5D5C">
      <w:pPr>
        <w:pStyle w:val="a9"/>
        <w:jc w:val="center"/>
        <w:rPr>
          <w:rFonts w:ascii="Times New Roman" w:hAnsi="Times New Roman"/>
          <w:sz w:val="16"/>
        </w:rPr>
      </w:pPr>
      <w:r>
        <w:rPr>
          <w:rFonts w:ascii="Times New Roman" w:hAnsi="Times New Roman"/>
          <w:sz w:val="16"/>
        </w:rPr>
        <w:t xml:space="preserve">Fig. </w:t>
      </w:r>
      <w:r>
        <w:rPr>
          <w:rFonts w:ascii="Times New Roman" w:hAnsi="Times New Roman"/>
          <w:sz w:val="16"/>
        </w:rPr>
        <w:fldChar w:fldCharType="begin"/>
      </w:r>
      <w:r>
        <w:rPr>
          <w:rFonts w:ascii="Times New Roman" w:hAnsi="Times New Roman"/>
          <w:sz w:val="16"/>
        </w:rPr>
        <w:instrText xml:space="preserve"> SEQ Fig._ \* ARABIC </w:instrText>
      </w:r>
      <w:r>
        <w:rPr>
          <w:rFonts w:ascii="Times New Roman" w:hAnsi="Times New Roman"/>
          <w:sz w:val="16"/>
        </w:rPr>
        <w:fldChar w:fldCharType="separate"/>
      </w:r>
      <w:r w:rsidR="004E0E7D">
        <w:rPr>
          <w:rFonts w:ascii="Times New Roman" w:hAnsi="Times New Roman"/>
          <w:noProof/>
          <w:sz w:val="16"/>
        </w:rPr>
        <w:t>1</w:t>
      </w:r>
      <w:r>
        <w:rPr>
          <w:rFonts w:ascii="Times New Roman" w:hAnsi="Times New Roman"/>
          <w:sz w:val="16"/>
        </w:rPr>
        <w:fldChar w:fldCharType="end"/>
      </w:r>
      <w:r>
        <w:rPr>
          <w:rFonts w:ascii="Times New Roman" w:hAnsi="Times New Roman" w:hint="eastAsia"/>
          <w:sz w:val="16"/>
        </w:rPr>
        <w:t>0  Noise Output of Three Schemes</w:t>
      </w:r>
    </w:p>
    <w:p w:rsidR="007D5D5C" w:rsidRPr="00DF5B68" w:rsidRDefault="007D5D5C" w:rsidP="007D5D5C">
      <w:pPr>
        <w:pStyle w:val="Text"/>
        <w:ind w:firstLineChars="200" w:firstLine="420"/>
        <w:rPr>
          <w:sz w:val="21"/>
          <w:szCs w:val="21"/>
        </w:rPr>
      </w:pPr>
      <w:r w:rsidRPr="00DF5B68">
        <w:rPr>
          <w:sz w:val="21"/>
          <w:szCs w:val="21"/>
          <w:lang w:eastAsia="zh-CN"/>
        </w:rPr>
        <w:t>W</w:t>
      </w:r>
      <w:r w:rsidRPr="00DF5B68">
        <w:rPr>
          <w:rFonts w:hint="eastAsia"/>
          <w:sz w:val="21"/>
          <w:szCs w:val="21"/>
          <w:lang w:eastAsia="zh-CN"/>
        </w:rPr>
        <w:t xml:space="preserve">here the X-axis represents the number of sample time. When setting the same noise input, the noise output of LOSR scheme is </w:t>
      </w:r>
      <w:r w:rsidRPr="00DF5B68">
        <w:rPr>
          <w:sz w:val="21"/>
          <w:szCs w:val="21"/>
          <w:lang w:eastAsia="zh-CN"/>
        </w:rPr>
        <w:t>obviously</w:t>
      </w:r>
      <w:r w:rsidRPr="00DF5B68">
        <w:rPr>
          <w:rFonts w:hint="eastAsia"/>
          <w:sz w:val="21"/>
          <w:szCs w:val="21"/>
          <w:lang w:eastAsia="zh-CN"/>
        </w:rPr>
        <w:t xml:space="preserve"> more than that of TML scheme and DC scheme.</w:t>
      </w:r>
    </w:p>
    <w:p w:rsidR="007D5D5C" w:rsidRPr="00DF5B68" w:rsidRDefault="007D5D5C" w:rsidP="007D5D5C">
      <w:pPr>
        <w:pStyle w:val="a8"/>
        <w:tabs>
          <w:tab w:val="clear" w:pos="798"/>
          <w:tab w:val="left" w:pos="360"/>
        </w:tabs>
        <w:spacing w:before="160" w:after="160"/>
        <w:ind w:left="0" w:firstLineChars="0" w:firstLine="0"/>
        <w:jc w:val="left"/>
        <w:rPr>
          <w:sz w:val="28"/>
          <w:szCs w:val="28"/>
        </w:rPr>
      </w:pPr>
      <w:r>
        <w:rPr>
          <w:rFonts w:hint="eastAsia"/>
          <w:sz w:val="28"/>
          <w:szCs w:val="28"/>
        </w:rPr>
        <w:t>4.</w:t>
      </w:r>
      <w:r>
        <w:rPr>
          <w:rFonts w:hint="eastAsia"/>
          <w:sz w:val="28"/>
          <w:szCs w:val="28"/>
        </w:rPr>
        <w:tab/>
      </w:r>
      <w:r w:rsidRPr="00DF5B68">
        <w:rPr>
          <w:sz w:val="28"/>
          <w:szCs w:val="28"/>
        </w:rPr>
        <w:t>Conclusion</w:t>
      </w:r>
    </w:p>
    <w:p w:rsidR="007D5D5C" w:rsidRPr="00DF5B68" w:rsidRDefault="007D5D5C" w:rsidP="007D5D5C">
      <w:pPr>
        <w:pStyle w:val="Text"/>
        <w:ind w:firstLineChars="200" w:firstLine="420"/>
        <w:rPr>
          <w:sz w:val="21"/>
          <w:szCs w:val="21"/>
          <w:lang w:eastAsia="zh-CN"/>
        </w:rPr>
      </w:pPr>
      <w:r w:rsidRPr="00DF5B68">
        <w:rPr>
          <w:rFonts w:hint="eastAsia"/>
          <w:sz w:val="21"/>
          <w:szCs w:val="21"/>
          <w:lang w:eastAsia="zh-CN"/>
        </w:rPr>
        <w:t xml:space="preserve">In this paper, a new </w:t>
      </w:r>
      <w:r w:rsidRPr="00DF5B68">
        <w:rPr>
          <w:sz w:val="21"/>
          <w:szCs w:val="21"/>
          <w:lang w:eastAsia="zh-CN"/>
        </w:rPr>
        <w:t>decoupling</w:t>
      </w:r>
      <w:r w:rsidRPr="00DF5B68">
        <w:rPr>
          <w:rFonts w:hint="eastAsia"/>
          <w:sz w:val="21"/>
          <w:szCs w:val="21"/>
          <w:lang w:eastAsia="zh-CN"/>
        </w:rPr>
        <w:t xml:space="preserve"> scheme based on disturbance compensation is investigated for seeker tracking loop, which is compared with TML and LOSR scheme. Some conclusion remarks are obtained as follows: Advantage of DC scheme is that, it makes full use of gyro fix on missile body to measure turning rate information of missile body, reaching a good decoupling result. TML and LOSR schemes can</w:t>
      </w:r>
      <w:r w:rsidRPr="00DF5B68">
        <w:rPr>
          <w:sz w:val="21"/>
          <w:szCs w:val="21"/>
          <w:lang w:eastAsia="zh-CN"/>
        </w:rPr>
        <w:t>’</w:t>
      </w:r>
      <w:r w:rsidRPr="00DF5B68">
        <w:rPr>
          <w:rFonts w:hint="eastAsia"/>
          <w:sz w:val="21"/>
          <w:szCs w:val="21"/>
          <w:lang w:eastAsia="zh-CN"/>
        </w:rPr>
        <w:t xml:space="preserve">t generate effect information for homing guidance when considering high frequency characteristic caused by complex control of direct lateral force and </w:t>
      </w:r>
      <w:r w:rsidRPr="00DF5B68">
        <w:rPr>
          <w:sz w:val="21"/>
          <w:szCs w:val="21"/>
          <w:lang w:eastAsia="zh-CN"/>
        </w:rPr>
        <w:t>pneumatic</w:t>
      </w:r>
      <w:r w:rsidRPr="00DF5B68">
        <w:rPr>
          <w:rFonts w:hint="eastAsia"/>
          <w:sz w:val="21"/>
          <w:szCs w:val="21"/>
          <w:lang w:eastAsia="zh-CN"/>
        </w:rPr>
        <w:t xml:space="preserve"> force. Though tracking performance of LOSR scheme is better than DC scheme, noise rejection ability of it is weaker. Considering decoupling-ability, tracking performance and noise rejection ability, DC scheme are able to generate more precision LOS rate information, finishing precision homing guidance under the </w:t>
      </w:r>
      <w:r w:rsidRPr="00DF5B68">
        <w:rPr>
          <w:sz w:val="21"/>
          <w:szCs w:val="21"/>
          <w:lang w:eastAsia="zh-CN"/>
        </w:rPr>
        <w:t>circumstance</w:t>
      </w:r>
      <w:r w:rsidRPr="00DF5B68">
        <w:rPr>
          <w:rFonts w:hint="eastAsia"/>
          <w:sz w:val="21"/>
          <w:szCs w:val="21"/>
          <w:lang w:eastAsia="zh-CN"/>
        </w:rPr>
        <w:t>s of direct force.</w:t>
      </w:r>
      <w:r w:rsidRPr="00DF5B68">
        <w:rPr>
          <w:sz w:val="21"/>
          <w:szCs w:val="21"/>
          <w:lang w:eastAsia="zh-CN"/>
        </w:rPr>
        <w:t xml:space="preserve"> </w:t>
      </w:r>
    </w:p>
    <w:p w:rsidR="007D5D5C" w:rsidRPr="003761F5" w:rsidRDefault="007D5D5C" w:rsidP="007D5D5C">
      <w:pPr>
        <w:pStyle w:val="a8"/>
        <w:tabs>
          <w:tab w:val="clear" w:pos="798"/>
          <w:tab w:val="left" w:pos="360"/>
        </w:tabs>
        <w:spacing w:before="160" w:after="160"/>
        <w:ind w:left="0" w:firstLineChars="0" w:firstLine="0"/>
        <w:jc w:val="left"/>
        <w:rPr>
          <w:sz w:val="28"/>
          <w:szCs w:val="28"/>
        </w:rPr>
      </w:pPr>
      <w:r w:rsidRPr="003761F5">
        <w:rPr>
          <w:sz w:val="28"/>
          <w:szCs w:val="28"/>
        </w:rPr>
        <w:t>References</w:t>
      </w:r>
    </w:p>
    <w:p w:rsidR="007D5D5C" w:rsidRPr="007D5D5C" w:rsidRDefault="007D5D5C" w:rsidP="00DF2D84">
      <w:pPr>
        <w:widowControl/>
        <w:numPr>
          <w:ilvl w:val="0"/>
          <w:numId w:val="8"/>
        </w:numPr>
        <w:autoSpaceDE w:val="0"/>
        <w:autoSpaceDN w:val="0"/>
        <w:jc w:val="left"/>
        <w:rPr>
          <w:sz w:val="18"/>
          <w:szCs w:val="18"/>
        </w:rPr>
      </w:pPr>
      <w:r w:rsidRPr="007D5D5C">
        <w:rPr>
          <w:sz w:val="18"/>
          <w:szCs w:val="18"/>
        </w:rPr>
        <w:t>Sun Jiang, Li Gang, Fan Hao. Developing Actuality and Direction of Accurate Guidance Technique [J]. Flying and Navigation Missile, 2007(7):1.</w:t>
      </w:r>
    </w:p>
    <w:p w:rsidR="007D5D5C" w:rsidRPr="007D5D5C" w:rsidRDefault="007D5D5C" w:rsidP="007D5D5C">
      <w:pPr>
        <w:widowControl/>
        <w:numPr>
          <w:ilvl w:val="0"/>
          <w:numId w:val="8"/>
        </w:numPr>
        <w:autoSpaceDE w:val="0"/>
        <w:autoSpaceDN w:val="0"/>
        <w:jc w:val="left"/>
        <w:rPr>
          <w:sz w:val="18"/>
          <w:szCs w:val="18"/>
        </w:rPr>
      </w:pPr>
      <w:r w:rsidRPr="007D5D5C">
        <w:rPr>
          <w:sz w:val="18"/>
          <w:szCs w:val="18"/>
        </w:rPr>
        <w:t>Li Likun. Actuality and Developing Direction of Accurate Guidance Technique [J]. Navigation Enginery, 2004(1):1.</w:t>
      </w:r>
    </w:p>
    <w:p w:rsidR="007D5D5C" w:rsidRPr="007D5D5C" w:rsidRDefault="007D5D5C" w:rsidP="007D5D5C">
      <w:pPr>
        <w:widowControl/>
        <w:numPr>
          <w:ilvl w:val="0"/>
          <w:numId w:val="8"/>
        </w:numPr>
        <w:autoSpaceDE w:val="0"/>
        <w:autoSpaceDN w:val="0"/>
        <w:jc w:val="left"/>
        <w:rPr>
          <w:sz w:val="18"/>
          <w:szCs w:val="18"/>
        </w:rPr>
      </w:pPr>
      <w:smartTag w:uri="urn:schemas-microsoft-com:office:smarttags" w:element="City">
        <w:smartTag w:uri="urn:schemas-microsoft-com:office:smarttags" w:element="place">
          <w:r w:rsidRPr="007D5D5C">
            <w:rPr>
              <w:sz w:val="18"/>
              <w:szCs w:val="18"/>
            </w:rPr>
            <w:t>Yao</w:t>
          </w:r>
        </w:smartTag>
      </w:smartTag>
      <w:r w:rsidRPr="007D5D5C">
        <w:rPr>
          <w:sz w:val="18"/>
          <w:szCs w:val="18"/>
        </w:rPr>
        <w:t xml:space="preserve"> Yu, Zhang Guojiang. Discussion on Some Strap-down Imaging Guidance System [J]. Infrared and Laser Engineering, 2006,35(1):1</w:t>
      </w:r>
    </w:p>
    <w:p w:rsidR="007D5D5C" w:rsidRPr="007D5D5C" w:rsidRDefault="007D5D5C" w:rsidP="007D5D5C">
      <w:pPr>
        <w:widowControl/>
        <w:numPr>
          <w:ilvl w:val="0"/>
          <w:numId w:val="8"/>
        </w:numPr>
        <w:autoSpaceDE w:val="0"/>
        <w:autoSpaceDN w:val="0"/>
        <w:jc w:val="left"/>
        <w:rPr>
          <w:sz w:val="18"/>
          <w:szCs w:val="18"/>
        </w:rPr>
      </w:pPr>
      <w:r w:rsidRPr="007D5D5C">
        <w:rPr>
          <w:sz w:val="18"/>
          <w:szCs w:val="18"/>
        </w:rPr>
        <w:t xml:space="preserve">Zhao Shanyou. Design of Air Defense Homing Missile Guidance and Control System [M]. </w:t>
      </w:r>
      <w:smartTag w:uri="urn:schemas-microsoft-com:office:smarttags" w:element="City">
        <w:smartTag w:uri="urn:schemas-microsoft-com:office:smarttags" w:element="place">
          <w:r w:rsidRPr="007D5D5C">
            <w:rPr>
              <w:sz w:val="18"/>
              <w:szCs w:val="18"/>
            </w:rPr>
            <w:t>Beijing</w:t>
          </w:r>
        </w:smartTag>
      </w:smartTag>
      <w:r w:rsidRPr="007D5D5C">
        <w:rPr>
          <w:sz w:val="18"/>
          <w:szCs w:val="18"/>
        </w:rPr>
        <w:t>: Astronavigation Press, 1992.</w:t>
      </w:r>
    </w:p>
    <w:p w:rsidR="007D5D5C" w:rsidRPr="007D5D5C" w:rsidRDefault="007D5D5C" w:rsidP="007D5D5C">
      <w:pPr>
        <w:widowControl/>
        <w:numPr>
          <w:ilvl w:val="0"/>
          <w:numId w:val="8"/>
        </w:numPr>
        <w:autoSpaceDE w:val="0"/>
        <w:autoSpaceDN w:val="0"/>
        <w:jc w:val="left"/>
        <w:rPr>
          <w:sz w:val="18"/>
          <w:szCs w:val="18"/>
        </w:rPr>
      </w:pPr>
      <w:r w:rsidRPr="007D5D5C">
        <w:rPr>
          <w:sz w:val="18"/>
          <w:szCs w:val="18"/>
        </w:rPr>
        <w:t xml:space="preserve">Mu Hong. Design of RF Seeker for Air Defense Missile [M]. </w:t>
      </w:r>
      <w:smartTag w:uri="urn:schemas-microsoft-com:office:smarttags" w:element="City">
        <w:smartTag w:uri="urn:schemas-microsoft-com:office:smarttags" w:element="place">
          <w:r w:rsidRPr="007D5D5C">
            <w:rPr>
              <w:sz w:val="18"/>
              <w:szCs w:val="18"/>
            </w:rPr>
            <w:t>Beijing</w:t>
          </w:r>
        </w:smartTag>
      </w:smartTag>
      <w:r w:rsidRPr="007D5D5C">
        <w:rPr>
          <w:sz w:val="18"/>
          <w:szCs w:val="18"/>
        </w:rPr>
        <w:t>: Astronavigation Press, 1996.</w:t>
      </w:r>
    </w:p>
    <w:p w:rsidR="007D5D5C" w:rsidRPr="007D5D5C" w:rsidRDefault="007D5D5C" w:rsidP="007D5D5C">
      <w:pPr>
        <w:widowControl/>
        <w:numPr>
          <w:ilvl w:val="0"/>
          <w:numId w:val="8"/>
        </w:numPr>
        <w:autoSpaceDE w:val="0"/>
        <w:autoSpaceDN w:val="0"/>
        <w:jc w:val="left"/>
        <w:rPr>
          <w:sz w:val="18"/>
          <w:szCs w:val="18"/>
        </w:rPr>
      </w:pPr>
      <w:r w:rsidRPr="007D5D5C">
        <w:rPr>
          <w:sz w:val="18"/>
          <w:szCs w:val="18"/>
        </w:rPr>
        <w:t xml:space="preserve">Wang Guangxiong. Design of Automatic System [M].  </w:t>
      </w:r>
      <w:smartTag w:uri="urn:schemas-microsoft-com:office:smarttags" w:element="City">
        <w:smartTag w:uri="urn:schemas-microsoft-com:office:smarttags" w:element="place">
          <w:r w:rsidRPr="007D5D5C">
            <w:rPr>
              <w:sz w:val="18"/>
              <w:szCs w:val="18"/>
            </w:rPr>
            <w:t>Beijing</w:t>
          </w:r>
        </w:smartTag>
      </w:smartTag>
      <w:r w:rsidRPr="007D5D5C">
        <w:rPr>
          <w:sz w:val="18"/>
          <w:szCs w:val="18"/>
        </w:rPr>
        <w:t>: Astronavigation Press, 1986.</w:t>
      </w:r>
    </w:p>
    <w:p w:rsidR="007D5D5C" w:rsidRPr="007D5D5C" w:rsidRDefault="007D5D5C" w:rsidP="007D5D5C">
      <w:pPr>
        <w:widowControl/>
        <w:numPr>
          <w:ilvl w:val="0"/>
          <w:numId w:val="8"/>
        </w:numPr>
        <w:autoSpaceDE w:val="0"/>
        <w:autoSpaceDN w:val="0"/>
        <w:jc w:val="left"/>
        <w:rPr>
          <w:sz w:val="18"/>
          <w:szCs w:val="18"/>
        </w:rPr>
      </w:pPr>
      <w:r w:rsidRPr="007D5D5C">
        <w:rPr>
          <w:sz w:val="18"/>
          <w:szCs w:val="18"/>
        </w:rPr>
        <w:t xml:space="preserve">Abhijit Bhattacharyya, R.N.Bhattacharjee. Performance Analysis of Nominal Scheme and Decoupling </w:t>
      </w:r>
      <w:smartTag w:uri="urn:schemas-microsoft-com:office:smarttags" w:element="place">
        <w:r w:rsidRPr="007D5D5C">
          <w:rPr>
            <w:sz w:val="18"/>
            <w:szCs w:val="18"/>
          </w:rPr>
          <w:t>Loop</w:t>
        </w:r>
      </w:smartTag>
      <w:r w:rsidRPr="007D5D5C">
        <w:rPr>
          <w:sz w:val="18"/>
          <w:szCs w:val="18"/>
        </w:rPr>
        <w:t xml:space="preserve"> Scheme for RF Seeker[J]. </w:t>
      </w:r>
      <w:r w:rsidRPr="007D5D5C">
        <w:rPr>
          <w:color w:val="000000"/>
          <w:sz w:val="18"/>
          <w:szCs w:val="18"/>
        </w:rPr>
        <w:t>AIAA, GN&amp;C Proceedings, Paper No. AIAA-2002-4774, 2002</w:t>
      </w:r>
      <w:r w:rsidRPr="007D5D5C">
        <w:rPr>
          <w:sz w:val="18"/>
          <w:szCs w:val="18"/>
        </w:rPr>
        <w:t>:1-11.</w:t>
      </w:r>
    </w:p>
    <w:p w:rsidR="007D5D5C" w:rsidRPr="007D5D5C" w:rsidRDefault="007D5D5C" w:rsidP="007D5D5C">
      <w:pPr>
        <w:widowControl/>
        <w:numPr>
          <w:ilvl w:val="0"/>
          <w:numId w:val="8"/>
        </w:numPr>
        <w:autoSpaceDE w:val="0"/>
        <w:autoSpaceDN w:val="0"/>
        <w:jc w:val="left"/>
        <w:rPr>
          <w:sz w:val="18"/>
          <w:szCs w:val="18"/>
        </w:rPr>
      </w:pPr>
      <w:r w:rsidRPr="007D5D5C">
        <w:rPr>
          <w:sz w:val="18"/>
          <w:szCs w:val="18"/>
        </w:rPr>
        <w:t xml:space="preserve">R </w:t>
      </w:r>
      <w:smartTag w:uri="urn:schemas-microsoft-com:office:smarttags" w:element="place">
        <w:r w:rsidRPr="007D5D5C">
          <w:rPr>
            <w:sz w:val="18"/>
            <w:szCs w:val="18"/>
          </w:rPr>
          <w:t>N Bhattacharyya</w:t>
        </w:r>
      </w:smartTag>
      <w:r w:rsidRPr="007D5D5C">
        <w:rPr>
          <w:sz w:val="18"/>
          <w:szCs w:val="18"/>
        </w:rPr>
        <w:t>,T V Rao,S Sadhu,T K Ghoshal. Control Structures and Properties of Missile Seekers [J]. Journal of The Institution of Engineers, 2002,82: 253-261.</w:t>
      </w:r>
    </w:p>
    <w:p w:rsidR="00734ACB" w:rsidRPr="007D5D5C" w:rsidRDefault="007D5D5C" w:rsidP="00DF2D84">
      <w:pPr>
        <w:numPr>
          <w:ilvl w:val="0"/>
          <w:numId w:val="8"/>
        </w:numPr>
        <w:autoSpaceDE w:val="0"/>
        <w:autoSpaceDN w:val="0"/>
        <w:adjustRightInd w:val="0"/>
        <w:jc w:val="left"/>
        <w:rPr>
          <w:kern w:val="0"/>
          <w:sz w:val="18"/>
          <w:szCs w:val="18"/>
        </w:rPr>
      </w:pPr>
      <w:r w:rsidRPr="007D5D5C">
        <w:rPr>
          <w:sz w:val="18"/>
          <w:szCs w:val="18"/>
        </w:rPr>
        <w:t>F.William Nesline, Paul Zarchan. Line-of-Sight Reconstruction for Faster Homing Guidance [J]. Journal of Guidance, 1985, 8(1):3-8.</w:t>
      </w:r>
    </w:p>
    <w:sectPr w:rsidR="00734ACB" w:rsidRPr="007D5D5C" w:rsidSect="003D176B">
      <w:type w:val="continuous"/>
      <w:pgSz w:w="11906" w:h="16838" w:code="9"/>
      <w:pgMar w:top="1418" w:right="1134" w:bottom="113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5B6" w:rsidRDefault="009D65B6">
      <w:r>
        <w:separator/>
      </w:r>
    </w:p>
  </w:endnote>
  <w:endnote w:type="continuationSeparator" w:id="0">
    <w:p w:rsidR="009D65B6" w:rsidRDefault="009D6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5B6" w:rsidRDefault="009D65B6">
      <w:r>
        <w:separator/>
      </w:r>
    </w:p>
  </w:footnote>
  <w:footnote w:type="continuationSeparator" w:id="0">
    <w:p w:rsidR="009D65B6" w:rsidRDefault="009D6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B62" w:rsidRPr="00F77B22" w:rsidRDefault="000E1B62" w:rsidP="00F77B22">
    <w:pPr>
      <w:pStyle w:val="a4"/>
      <w:pBdr>
        <w:bottom w:val="double" w:sz="4" w:space="1" w:color="auto"/>
      </w:pBdr>
      <w:ind w:right="24"/>
      <w:jc w:val="both"/>
      <w:rPr>
        <w:rFonts w:hint="eastAsia"/>
        <w:sz w:val="20"/>
      </w:rPr>
    </w:pPr>
    <w:r>
      <w:rPr>
        <w:rStyle w:val="a5"/>
      </w:rPr>
      <w:fldChar w:fldCharType="begin"/>
    </w:r>
    <w:r>
      <w:rPr>
        <w:rStyle w:val="a5"/>
      </w:rPr>
      <w:instrText xml:space="preserve"> PAGE </w:instrText>
    </w:r>
    <w:r>
      <w:rPr>
        <w:rStyle w:val="a5"/>
      </w:rPr>
      <w:fldChar w:fldCharType="separate"/>
    </w:r>
    <w:r w:rsidR="00574E2F">
      <w:rPr>
        <w:rStyle w:val="a5"/>
        <w:noProof/>
      </w:rPr>
      <w:t>8</w:t>
    </w:r>
    <w:r>
      <w:rPr>
        <w:rStyle w:val="a5"/>
      </w:rPr>
      <w:fldChar w:fldCharType="end"/>
    </w:r>
    <w:r>
      <w:rPr>
        <w:rFonts w:hint="eastAsia"/>
        <w:sz w:val="20"/>
      </w:rPr>
      <w:t xml:space="preserve">  </w:t>
    </w:r>
    <w:r w:rsidR="00063EE6">
      <w:rPr>
        <w:rFonts w:hint="eastAsia"/>
        <w:sz w:val="20"/>
      </w:rPr>
      <w:t>哈尔滨工业大学</w:t>
    </w:r>
    <w:r w:rsidR="00485DB6">
      <w:rPr>
        <w:rFonts w:hint="eastAsia"/>
        <w:sz w:val="20"/>
      </w:rPr>
      <w:t xml:space="preserve">        </w:t>
    </w:r>
    <w:r>
      <w:rPr>
        <w:sz w:val="20"/>
      </w:rPr>
      <w:t xml:space="preserve">                                          </w:t>
    </w:r>
    <w:r w:rsidR="00485DB6">
      <w:rPr>
        <w:rFonts w:hint="eastAsia"/>
        <w:sz w:val="20"/>
      </w:rPr>
      <w:t xml:space="preserve">     </w:t>
    </w:r>
    <w:r>
      <w:rPr>
        <w:sz w:val="20"/>
      </w:rPr>
      <w:t xml:space="preserve">    </w:t>
    </w:r>
    <w:r w:rsidR="00485DB6">
      <w:rPr>
        <w:rFonts w:hint="eastAsia"/>
        <w:sz w:val="20"/>
      </w:rPr>
      <w:t>本科生</w:t>
    </w:r>
    <w:r>
      <w:rPr>
        <w:rFonts w:hint="eastAsia"/>
        <w:sz w:val="20"/>
      </w:rPr>
      <w:t>学术论坛论文集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B62" w:rsidRPr="00F77B22" w:rsidRDefault="009907C8" w:rsidP="00F77B22">
    <w:pPr>
      <w:pStyle w:val="a4"/>
      <w:pBdr>
        <w:bottom w:val="double" w:sz="4" w:space="1" w:color="auto"/>
      </w:pBdr>
      <w:ind w:right="24"/>
      <w:jc w:val="both"/>
      <w:rPr>
        <w:rFonts w:hint="eastAsia"/>
        <w:sz w:val="20"/>
      </w:rPr>
    </w:pPr>
    <w:r>
      <w:rPr>
        <w:rFonts w:hint="eastAsia"/>
        <w:sz w:val="20"/>
      </w:rPr>
      <w:t>哈尔滨工业大学</w:t>
    </w:r>
    <w:r w:rsidR="00485DB6">
      <w:rPr>
        <w:rFonts w:hint="eastAsia"/>
        <w:sz w:val="20"/>
      </w:rPr>
      <w:t xml:space="preserve">        </w:t>
    </w:r>
    <w:r w:rsidR="000E1B62">
      <w:rPr>
        <w:sz w:val="20"/>
      </w:rPr>
      <w:t xml:space="preserve">                                              </w:t>
    </w:r>
    <w:r w:rsidR="00485DB6">
      <w:rPr>
        <w:rFonts w:hint="eastAsia"/>
        <w:sz w:val="20"/>
      </w:rPr>
      <w:t xml:space="preserve">      </w:t>
    </w:r>
    <w:r w:rsidR="00485DB6">
      <w:rPr>
        <w:rFonts w:hint="eastAsia"/>
        <w:sz w:val="20"/>
      </w:rPr>
      <w:t>本科生</w:t>
    </w:r>
    <w:r w:rsidR="000E1B62">
      <w:rPr>
        <w:rFonts w:hint="eastAsia"/>
        <w:sz w:val="20"/>
      </w:rPr>
      <w:t>学术论坛论文集</w:t>
    </w:r>
    <w:r w:rsidR="000E1B62">
      <w:rPr>
        <w:sz w:val="20"/>
      </w:rPr>
      <w:t xml:space="preserve"> </w:t>
    </w:r>
    <w:r w:rsidR="00485DB6">
      <w:rPr>
        <w:rFonts w:hint="eastAsia"/>
        <w:sz w:val="20"/>
      </w:rPr>
      <w:t>1</w:t>
    </w:r>
    <w:r w:rsidR="000E1B62">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decimal"/>
      <w:lvlText w:val="[%1]"/>
      <w:lvlJc w:val="left"/>
      <w:pPr>
        <w:tabs>
          <w:tab w:val="num" w:pos="360"/>
        </w:tabs>
        <w:ind w:left="360" w:hanging="360"/>
      </w:pPr>
    </w:lvl>
  </w:abstractNum>
  <w:abstractNum w:abstractNumId="1" w15:restartNumberingAfterBreak="0">
    <w:nsid w:val="049B697D"/>
    <w:multiLevelType w:val="hybridMultilevel"/>
    <w:tmpl w:val="DD12A488"/>
    <w:lvl w:ilvl="0" w:tplc="0870F4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CA1701"/>
    <w:multiLevelType w:val="hybridMultilevel"/>
    <w:tmpl w:val="C4020C58"/>
    <w:lvl w:ilvl="0" w:tplc="9EEAFEE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FF35FCB"/>
    <w:multiLevelType w:val="hybridMultilevel"/>
    <w:tmpl w:val="5310E026"/>
    <w:lvl w:ilvl="0" w:tplc="0870F490">
      <w:start w:val="3"/>
      <w:numFmt w:val="decimal"/>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57D6E75"/>
    <w:multiLevelType w:val="hybridMultilevel"/>
    <w:tmpl w:val="E91464E0"/>
    <w:lvl w:ilvl="0" w:tplc="6B0062C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FCD2D6F"/>
    <w:multiLevelType w:val="hybridMultilevel"/>
    <w:tmpl w:val="480C86D8"/>
    <w:lvl w:ilvl="0" w:tplc="0870F4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AA40D4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71A87AC4"/>
    <w:multiLevelType w:val="hybridMultilevel"/>
    <w:tmpl w:val="9F4CA196"/>
    <w:lvl w:ilvl="0" w:tplc="C1960810">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258"/>
        </w:tabs>
        <w:ind w:left="1258" w:hanging="420"/>
      </w:pPr>
    </w:lvl>
    <w:lvl w:ilvl="2" w:tplc="0409001B" w:tentative="1">
      <w:start w:val="1"/>
      <w:numFmt w:val="lowerRoman"/>
      <w:lvlText w:val="%3."/>
      <w:lvlJc w:val="right"/>
      <w:pPr>
        <w:tabs>
          <w:tab w:val="num" w:pos="1678"/>
        </w:tabs>
        <w:ind w:left="1678" w:hanging="420"/>
      </w:pPr>
    </w:lvl>
    <w:lvl w:ilvl="3" w:tplc="0409000F" w:tentative="1">
      <w:start w:val="1"/>
      <w:numFmt w:val="decimal"/>
      <w:lvlText w:val="%4."/>
      <w:lvlJc w:val="left"/>
      <w:pPr>
        <w:tabs>
          <w:tab w:val="num" w:pos="2098"/>
        </w:tabs>
        <w:ind w:left="2098" w:hanging="420"/>
      </w:pPr>
    </w:lvl>
    <w:lvl w:ilvl="4" w:tplc="04090019" w:tentative="1">
      <w:start w:val="1"/>
      <w:numFmt w:val="lowerLetter"/>
      <w:lvlText w:val="%5)"/>
      <w:lvlJc w:val="left"/>
      <w:pPr>
        <w:tabs>
          <w:tab w:val="num" w:pos="2518"/>
        </w:tabs>
        <w:ind w:left="2518" w:hanging="420"/>
      </w:pPr>
    </w:lvl>
    <w:lvl w:ilvl="5" w:tplc="0409001B" w:tentative="1">
      <w:start w:val="1"/>
      <w:numFmt w:val="lowerRoman"/>
      <w:lvlText w:val="%6."/>
      <w:lvlJc w:val="right"/>
      <w:pPr>
        <w:tabs>
          <w:tab w:val="num" w:pos="2938"/>
        </w:tabs>
        <w:ind w:left="2938" w:hanging="420"/>
      </w:pPr>
    </w:lvl>
    <w:lvl w:ilvl="6" w:tplc="0409000F" w:tentative="1">
      <w:start w:val="1"/>
      <w:numFmt w:val="decimal"/>
      <w:lvlText w:val="%7."/>
      <w:lvlJc w:val="left"/>
      <w:pPr>
        <w:tabs>
          <w:tab w:val="num" w:pos="3358"/>
        </w:tabs>
        <w:ind w:left="3358" w:hanging="420"/>
      </w:pPr>
    </w:lvl>
    <w:lvl w:ilvl="7" w:tplc="04090019" w:tentative="1">
      <w:start w:val="1"/>
      <w:numFmt w:val="lowerLetter"/>
      <w:lvlText w:val="%8)"/>
      <w:lvlJc w:val="left"/>
      <w:pPr>
        <w:tabs>
          <w:tab w:val="num" w:pos="3778"/>
        </w:tabs>
        <w:ind w:left="3778" w:hanging="420"/>
      </w:pPr>
    </w:lvl>
    <w:lvl w:ilvl="8" w:tplc="0409001B" w:tentative="1">
      <w:start w:val="1"/>
      <w:numFmt w:val="lowerRoman"/>
      <w:lvlText w:val="%9."/>
      <w:lvlJc w:val="right"/>
      <w:pPr>
        <w:tabs>
          <w:tab w:val="num" w:pos="4198"/>
        </w:tabs>
        <w:ind w:left="4198" w:hanging="420"/>
      </w:pPr>
    </w:lvl>
  </w:abstractNum>
  <w:abstractNum w:abstractNumId="8" w15:restartNumberingAfterBreak="0">
    <w:nsid w:val="77D61B9F"/>
    <w:multiLevelType w:val="multilevel"/>
    <w:tmpl w:val="592AF7FA"/>
    <w:lvl w:ilvl="0">
      <w:start w:val="1"/>
      <w:numFmt w:val="decimal"/>
      <w:lvlText w:val="%1"/>
      <w:lvlJc w:val="left"/>
      <w:pPr>
        <w:ind w:left="432" w:hanging="432"/>
      </w:pPr>
      <w:rPr>
        <w:rFonts w:ascii="Times New Roman" w:eastAsia="Times New Roman" w:hAnsi="Times New Roman" w:cs="Times New Roman"/>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7"/>
  </w:num>
  <w:num w:numId="4">
    <w:abstractNumId w:val="6"/>
  </w:num>
  <w:num w:numId="5">
    <w:abstractNumId w:val="8"/>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64C1"/>
    <w:rsid w:val="0000583C"/>
    <w:rsid w:val="00057679"/>
    <w:rsid w:val="00061D3A"/>
    <w:rsid w:val="00063EE6"/>
    <w:rsid w:val="00082437"/>
    <w:rsid w:val="000C1808"/>
    <w:rsid w:val="000E1B62"/>
    <w:rsid w:val="000F3EBB"/>
    <w:rsid w:val="00105F08"/>
    <w:rsid w:val="001074E3"/>
    <w:rsid w:val="00124A20"/>
    <w:rsid w:val="00133ED8"/>
    <w:rsid w:val="00136797"/>
    <w:rsid w:val="00152373"/>
    <w:rsid w:val="00167A1B"/>
    <w:rsid w:val="001B4D9B"/>
    <w:rsid w:val="00213A81"/>
    <w:rsid w:val="00275A3E"/>
    <w:rsid w:val="002F4327"/>
    <w:rsid w:val="002F6C16"/>
    <w:rsid w:val="00342A4C"/>
    <w:rsid w:val="003C7877"/>
    <w:rsid w:val="003D176B"/>
    <w:rsid w:val="00451274"/>
    <w:rsid w:val="00485DB6"/>
    <w:rsid w:val="004947E4"/>
    <w:rsid w:val="004E0E7D"/>
    <w:rsid w:val="0050391C"/>
    <w:rsid w:val="00535496"/>
    <w:rsid w:val="00574A13"/>
    <w:rsid w:val="00574E2F"/>
    <w:rsid w:val="00645B2D"/>
    <w:rsid w:val="00684C0A"/>
    <w:rsid w:val="00700008"/>
    <w:rsid w:val="00706A48"/>
    <w:rsid w:val="007141B0"/>
    <w:rsid w:val="00734ACB"/>
    <w:rsid w:val="007443D9"/>
    <w:rsid w:val="00762746"/>
    <w:rsid w:val="007A2D89"/>
    <w:rsid w:val="007D5D5C"/>
    <w:rsid w:val="007E0A3D"/>
    <w:rsid w:val="007E57CB"/>
    <w:rsid w:val="007F3306"/>
    <w:rsid w:val="00800D8E"/>
    <w:rsid w:val="008214C0"/>
    <w:rsid w:val="00844D59"/>
    <w:rsid w:val="00891354"/>
    <w:rsid w:val="008A48D8"/>
    <w:rsid w:val="008C4E58"/>
    <w:rsid w:val="008D44CC"/>
    <w:rsid w:val="0095705B"/>
    <w:rsid w:val="00982196"/>
    <w:rsid w:val="009907C8"/>
    <w:rsid w:val="009D65B6"/>
    <w:rsid w:val="00A17F06"/>
    <w:rsid w:val="00A3574E"/>
    <w:rsid w:val="00AB0C46"/>
    <w:rsid w:val="00AB64C1"/>
    <w:rsid w:val="00AF4D93"/>
    <w:rsid w:val="00BF2838"/>
    <w:rsid w:val="00BF4949"/>
    <w:rsid w:val="00C12932"/>
    <w:rsid w:val="00C22CF0"/>
    <w:rsid w:val="00C4287F"/>
    <w:rsid w:val="00C85A7E"/>
    <w:rsid w:val="00DC1FCD"/>
    <w:rsid w:val="00DC5648"/>
    <w:rsid w:val="00DF2D84"/>
    <w:rsid w:val="00E61C38"/>
    <w:rsid w:val="00EC0244"/>
    <w:rsid w:val="00ED55CF"/>
    <w:rsid w:val="00F76887"/>
    <w:rsid w:val="00F77B22"/>
    <w:rsid w:val="00F83DA8"/>
    <w:rsid w:val="00FB502E"/>
    <w:rsid w:val="00FC016C"/>
    <w:rsid w:val="00FF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15:chartTrackingRefBased/>
  <w15:docId w15:val="{37C54918-4EF8-4024-88FF-18BD8E7A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0"/>
    <w:qFormat/>
    <w:rsid w:val="007D5D5C"/>
    <w:pPr>
      <w:keepNext/>
      <w:keepLines/>
      <w:numPr>
        <w:numId w:val="4"/>
      </w:numPr>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7D5D5C"/>
    <w:pPr>
      <w:keepNext/>
      <w:keepLines/>
      <w:numPr>
        <w:ilvl w:val="1"/>
        <w:numId w:val="4"/>
      </w:numPr>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7D5D5C"/>
    <w:pPr>
      <w:keepNext/>
      <w:keepLines/>
      <w:numPr>
        <w:ilvl w:val="2"/>
        <w:numId w:val="4"/>
      </w:numPr>
      <w:tabs>
        <w:tab w:val="left" w:pos="561"/>
      </w:tabs>
      <w:overflowPunct w:val="0"/>
      <w:spacing w:line="500" w:lineRule="exact"/>
      <w:jc w:val="left"/>
      <w:outlineLvl w:val="2"/>
    </w:pPr>
    <w:rPr>
      <w:color w:val="800080"/>
      <w:sz w:val="24"/>
    </w:rPr>
  </w:style>
  <w:style w:type="paragraph" w:styleId="4">
    <w:name w:val="heading 4"/>
    <w:basedOn w:val="a"/>
    <w:next w:val="a"/>
    <w:qFormat/>
    <w:rsid w:val="007D5D5C"/>
    <w:pPr>
      <w:keepNext/>
      <w:keepLines/>
      <w:numPr>
        <w:ilvl w:val="3"/>
        <w:numId w:val="4"/>
      </w:numPr>
      <w:overflowPunct w:val="0"/>
      <w:jc w:val="left"/>
      <w:outlineLvl w:val="3"/>
    </w:pPr>
    <w:rPr>
      <w:rFonts w:ascii="Arial" w:eastAsia="黑体" w:hAnsi="Arial"/>
      <w:sz w:val="18"/>
      <w:szCs w:val="20"/>
    </w:rPr>
  </w:style>
  <w:style w:type="paragraph" w:styleId="5">
    <w:name w:val="heading 5"/>
    <w:basedOn w:val="a"/>
    <w:next w:val="a"/>
    <w:qFormat/>
    <w:rsid w:val="007D5D5C"/>
    <w:pPr>
      <w:keepNext/>
      <w:keepLines/>
      <w:numPr>
        <w:ilvl w:val="4"/>
        <w:numId w:val="4"/>
      </w:numPr>
      <w:overflowPunct w:val="0"/>
      <w:spacing w:before="280" w:after="290" w:line="376" w:lineRule="auto"/>
      <w:outlineLvl w:val="4"/>
    </w:pPr>
    <w:rPr>
      <w:b/>
      <w:sz w:val="28"/>
      <w:szCs w:val="20"/>
    </w:rPr>
  </w:style>
  <w:style w:type="paragraph" w:styleId="6">
    <w:name w:val="heading 6"/>
    <w:basedOn w:val="a"/>
    <w:next w:val="a"/>
    <w:qFormat/>
    <w:rsid w:val="007D5D5C"/>
    <w:pPr>
      <w:keepNext/>
      <w:keepLines/>
      <w:numPr>
        <w:ilvl w:val="5"/>
        <w:numId w:val="4"/>
      </w:numPr>
      <w:overflowPunct w:val="0"/>
      <w:spacing w:before="240" w:after="64"/>
      <w:jc w:val="left"/>
      <w:outlineLvl w:val="5"/>
    </w:pPr>
    <w:rPr>
      <w:sz w:val="18"/>
      <w:szCs w:val="20"/>
    </w:rPr>
  </w:style>
  <w:style w:type="paragraph" w:styleId="7">
    <w:name w:val="heading 7"/>
    <w:basedOn w:val="a"/>
    <w:next w:val="a"/>
    <w:qFormat/>
    <w:rsid w:val="007D5D5C"/>
    <w:pPr>
      <w:keepNext/>
      <w:keepLines/>
      <w:numPr>
        <w:ilvl w:val="6"/>
        <w:numId w:val="4"/>
      </w:numPr>
      <w:overflowPunct w:val="0"/>
      <w:spacing w:before="240" w:after="64" w:line="320" w:lineRule="auto"/>
      <w:outlineLvl w:val="6"/>
    </w:pPr>
    <w:rPr>
      <w:b/>
      <w:sz w:val="24"/>
      <w:szCs w:val="20"/>
    </w:rPr>
  </w:style>
  <w:style w:type="paragraph" w:styleId="8">
    <w:name w:val="heading 8"/>
    <w:basedOn w:val="a"/>
    <w:next w:val="a"/>
    <w:qFormat/>
    <w:rsid w:val="007D5D5C"/>
    <w:pPr>
      <w:keepNext/>
      <w:keepLines/>
      <w:numPr>
        <w:ilvl w:val="7"/>
        <w:numId w:val="4"/>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7D5D5C"/>
    <w:pPr>
      <w:keepNext/>
      <w:keepLines/>
      <w:numPr>
        <w:ilvl w:val="8"/>
        <w:numId w:val="4"/>
      </w:numPr>
      <w:overflowPunct w:val="0"/>
      <w:spacing w:before="240" w:after="64" w:line="320" w:lineRule="auto"/>
      <w:outlineLvl w:val="8"/>
    </w:pPr>
    <w:rPr>
      <w:rFonts w:ascii="Arial" w:eastAsia="黑体" w:hAnsi="Arial"/>
      <w:sz w:val="18"/>
      <w:szCs w:val="20"/>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
    <w:rsid w:val="00F77B22"/>
    <w:pPr>
      <w:pBdr>
        <w:bottom w:val="single" w:sz="6" w:space="1" w:color="auto"/>
      </w:pBdr>
      <w:tabs>
        <w:tab w:val="center" w:pos="4153"/>
        <w:tab w:val="right" w:pos="8306"/>
      </w:tabs>
      <w:snapToGrid w:val="0"/>
      <w:jc w:val="center"/>
    </w:pPr>
    <w:rPr>
      <w:sz w:val="18"/>
      <w:szCs w:val="18"/>
    </w:rPr>
  </w:style>
  <w:style w:type="character" w:styleId="a5">
    <w:name w:val="page number"/>
    <w:basedOn w:val="a1"/>
    <w:rsid w:val="00F77B22"/>
  </w:style>
  <w:style w:type="paragraph" w:styleId="a6">
    <w:name w:val="footer"/>
    <w:basedOn w:val="a"/>
    <w:rsid w:val="00F77B22"/>
    <w:pPr>
      <w:tabs>
        <w:tab w:val="center" w:pos="4153"/>
        <w:tab w:val="right" w:pos="8306"/>
      </w:tabs>
      <w:snapToGrid w:val="0"/>
      <w:jc w:val="left"/>
    </w:pPr>
    <w:rPr>
      <w:sz w:val="18"/>
      <w:szCs w:val="18"/>
    </w:rPr>
  </w:style>
  <w:style w:type="paragraph" w:customStyle="1" w:styleId="CharCharCharCharCharCharChar">
    <w:name w:val="Char Char Char Char Char Char Char"/>
    <w:basedOn w:val="a"/>
    <w:rsid w:val="00F77B22"/>
    <w:rPr>
      <w:rFonts w:ascii="Tahoma" w:hAnsi="Tahoma"/>
      <w:sz w:val="24"/>
      <w:szCs w:val="20"/>
    </w:rPr>
  </w:style>
  <w:style w:type="paragraph" w:styleId="a7">
    <w:name w:val="Title"/>
    <w:basedOn w:val="a"/>
    <w:next w:val="a"/>
    <w:link w:val="Char"/>
    <w:qFormat/>
    <w:rsid w:val="00AB0C46"/>
    <w:pPr>
      <w:framePr w:w="9360" w:hSpace="187" w:vSpace="187" w:wrap="notBeside" w:vAnchor="text" w:hAnchor="page" w:xAlign="center" w:y="1" w:anchorLock="1"/>
      <w:widowControl/>
      <w:autoSpaceDE w:val="0"/>
      <w:autoSpaceDN w:val="0"/>
      <w:spacing w:before="360"/>
      <w:jc w:val="center"/>
    </w:pPr>
    <w:rPr>
      <w:b/>
      <w:kern w:val="28"/>
      <w:sz w:val="32"/>
      <w:szCs w:val="48"/>
      <w:lang w:eastAsia="en-US"/>
    </w:rPr>
  </w:style>
  <w:style w:type="character" w:customStyle="1" w:styleId="Char">
    <w:name w:val="标题 Char"/>
    <w:basedOn w:val="a1"/>
    <w:link w:val="a7"/>
    <w:rsid w:val="00AB0C46"/>
    <w:rPr>
      <w:rFonts w:eastAsia="宋体"/>
      <w:b/>
      <w:kern w:val="28"/>
      <w:sz w:val="32"/>
      <w:szCs w:val="48"/>
      <w:lang w:val="en-US" w:eastAsia="en-US" w:bidi="ar-SA"/>
    </w:rPr>
  </w:style>
  <w:style w:type="paragraph" w:customStyle="1" w:styleId="a8">
    <w:name w:val="关键词"/>
    <w:basedOn w:val="a"/>
    <w:next w:val="a"/>
    <w:rsid w:val="00734ACB"/>
    <w:pPr>
      <w:tabs>
        <w:tab w:val="left" w:pos="798"/>
      </w:tabs>
      <w:overflowPunct w:val="0"/>
      <w:adjustRightInd w:val="0"/>
      <w:ind w:left="429" w:hangingChars="429" w:hanging="429"/>
    </w:pPr>
    <w:rPr>
      <w:rFonts w:eastAsia="楷体_GB2312"/>
      <w:snapToGrid w:val="0"/>
      <w:sz w:val="18"/>
      <w:szCs w:val="20"/>
    </w:rPr>
  </w:style>
  <w:style w:type="paragraph" w:customStyle="1" w:styleId="Text">
    <w:name w:val="Text"/>
    <w:basedOn w:val="a"/>
    <w:link w:val="TextChar"/>
    <w:rsid w:val="00734ACB"/>
    <w:pPr>
      <w:autoSpaceDE w:val="0"/>
      <w:autoSpaceDN w:val="0"/>
      <w:spacing w:line="252" w:lineRule="auto"/>
      <w:ind w:firstLine="202"/>
    </w:pPr>
    <w:rPr>
      <w:kern w:val="0"/>
      <w:sz w:val="20"/>
      <w:szCs w:val="20"/>
      <w:lang w:eastAsia="en-US"/>
    </w:rPr>
  </w:style>
  <w:style w:type="character" w:customStyle="1" w:styleId="TextChar">
    <w:name w:val="Text Char"/>
    <w:basedOn w:val="a1"/>
    <w:link w:val="Text"/>
    <w:rsid w:val="00734ACB"/>
    <w:rPr>
      <w:rFonts w:eastAsia="宋体"/>
      <w:lang w:val="en-US" w:eastAsia="en-US" w:bidi="ar-SA"/>
    </w:rPr>
  </w:style>
  <w:style w:type="paragraph" w:styleId="a9">
    <w:name w:val="caption"/>
    <w:basedOn w:val="a"/>
    <w:next w:val="a"/>
    <w:qFormat/>
    <w:rsid w:val="007D5D5C"/>
    <w:pPr>
      <w:overflowPunct w:val="0"/>
      <w:spacing w:before="152" w:after="160"/>
    </w:pPr>
    <w:rPr>
      <w:rFonts w:ascii="Arial" w:eastAsia="黑体" w:hAnsi="Arial"/>
      <w:sz w:val="18"/>
      <w:szCs w:val="20"/>
    </w:rPr>
  </w:style>
  <w:style w:type="paragraph" w:styleId="a0">
    <w:name w:val="Body Text"/>
    <w:basedOn w:val="a"/>
    <w:rsid w:val="007D5D5C"/>
    <w:pPr>
      <w:spacing w:after="120"/>
    </w:pPr>
  </w:style>
  <w:style w:type="paragraph" w:customStyle="1" w:styleId="TableTitle">
    <w:name w:val="Table Title"/>
    <w:basedOn w:val="a"/>
    <w:rsid w:val="007D5D5C"/>
    <w:pPr>
      <w:widowControl/>
      <w:autoSpaceDE w:val="0"/>
      <w:autoSpaceDN w:val="0"/>
      <w:jc w:val="center"/>
    </w:pPr>
    <w:rPr>
      <w:smallCaps/>
      <w:kern w:val="0"/>
      <w:sz w:val="16"/>
      <w:szCs w:val="16"/>
      <w:lang w:eastAsia="en-US"/>
    </w:rPr>
  </w:style>
  <w:style w:type="paragraph" w:customStyle="1" w:styleId="MTDisplayEquation">
    <w:name w:val="MTDisplayEquation"/>
    <w:basedOn w:val="Text"/>
    <w:next w:val="a"/>
    <w:link w:val="MTDisplayEquationChar"/>
    <w:rsid w:val="007D5D5C"/>
    <w:pPr>
      <w:tabs>
        <w:tab w:val="center" w:pos="2440"/>
        <w:tab w:val="right" w:pos="4900"/>
      </w:tabs>
      <w:ind w:firstLine="0"/>
    </w:pPr>
    <w:rPr>
      <w:lang w:eastAsia="zh-CN"/>
    </w:rPr>
  </w:style>
  <w:style w:type="character" w:customStyle="1" w:styleId="MTDisplayEquationChar">
    <w:name w:val="MTDisplayEquation Char"/>
    <w:basedOn w:val="TextChar"/>
    <w:link w:val="MTDisplayEquation"/>
    <w:rsid w:val="007D5D5C"/>
    <w:rPr>
      <w:rFonts w:eastAsia="宋体"/>
      <w:lang w:val="en-US" w:eastAsia="zh-CN" w:bidi="ar-SA"/>
    </w:rPr>
  </w:style>
  <w:style w:type="paragraph" w:customStyle="1" w:styleId="hkxb">
    <w:name w:val="hkxb表内文字"/>
    <w:basedOn w:val="a"/>
    <w:rsid w:val="007D5D5C"/>
    <w:pPr>
      <w:wordWrap w:val="0"/>
      <w:overflowPunct w:val="0"/>
      <w:autoSpaceDE w:val="0"/>
      <w:autoSpaceDN w:val="0"/>
      <w:adjustRightInd w:val="0"/>
      <w:spacing w:line="314" w:lineRule="exact"/>
      <w:jc w:val="center"/>
      <w:textAlignment w:val="baseline"/>
    </w:pPr>
    <w:rPr>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12091">
      <w:bodyDiv w:val="1"/>
      <w:marLeft w:val="0"/>
      <w:marRight w:val="0"/>
      <w:marTop w:val="0"/>
      <w:marBottom w:val="0"/>
      <w:divBdr>
        <w:top w:val="none" w:sz="0" w:space="0" w:color="auto"/>
        <w:left w:val="none" w:sz="0" w:space="0" w:color="auto"/>
        <w:bottom w:val="none" w:sz="0" w:space="0" w:color="auto"/>
        <w:right w:val="none" w:sz="0" w:space="0" w:color="auto"/>
      </w:divBdr>
      <w:divsChild>
        <w:div w:id="270669502">
          <w:marLeft w:val="0"/>
          <w:marRight w:val="0"/>
          <w:marTop w:val="0"/>
          <w:marBottom w:val="0"/>
          <w:divBdr>
            <w:top w:val="none" w:sz="0" w:space="0" w:color="auto"/>
            <w:left w:val="none" w:sz="0" w:space="0" w:color="auto"/>
            <w:bottom w:val="none" w:sz="0" w:space="0" w:color="auto"/>
            <w:right w:val="none" w:sz="0" w:space="0" w:color="auto"/>
          </w:divBdr>
        </w:div>
      </w:divsChild>
    </w:div>
    <w:div w:id="3737787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437">
          <w:marLeft w:val="0"/>
          <w:marRight w:val="0"/>
          <w:marTop w:val="0"/>
          <w:marBottom w:val="0"/>
          <w:divBdr>
            <w:top w:val="none" w:sz="0" w:space="0" w:color="auto"/>
            <w:left w:val="none" w:sz="0" w:space="0" w:color="auto"/>
            <w:bottom w:val="none" w:sz="0" w:space="0" w:color="auto"/>
            <w:right w:val="none" w:sz="0" w:space="0" w:color="auto"/>
          </w:divBdr>
        </w:div>
      </w:divsChild>
    </w:div>
    <w:div w:id="421688237">
      <w:bodyDiv w:val="1"/>
      <w:marLeft w:val="0"/>
      <w:marRight w:val="0"/>
      <w:marTop w:val="0"/>
      <w:marBottom w:val="0"/>
      <w:divBdr>
        <w:top w:val="none" w:sz="0" w:space="0" w:color="auto"/>
        <w:left w:val="none" w:sz="0" w:space="0" w:color="auto"/>
        <w:bottom w:val="none" w:sz="0" w:space="0" w:color="auto"/>
        <w:right w:val="none" w:sz="0" w:space="0" w:color="auto"/>
      </w:divBdr>
    </w:div>
    <w:div w:id="596064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3911">
          <w:marLeft w:val="0"/>
          <w:marRight w:val="0"/>
          <w:marTop w:val="0"/>
          <w:marBottom w:val="0"/>
          <w:divBdr>
            <w:top w:val="none" w:sz="0" w:space="0" w:color="auto"/>
            <w:left w:val="none" w:sz="0" w:space="0" w:color="auto"/>
            <w:bottom w:val="none" w:sz="0" w:space="0" w:color="auto"/>
            <w:right w:val="none" w:sz="0" w:space="0" w:color="auto"/>
          </w:divBdr>
        </w:div>
      </w:divsChild>
    </w:div>
    <w:div w:id="607350315">
      <w:bodyDiv w:val="1"/>
      <w:marLeft w:val="0"/>
      <w:marRight w:val="0"/>
      <w:marTop w:val="0"/>
      <w:marBottom w:val="0"/>
      <w:divBdr>
        <w:top w:val="none" w:sz="0" w:space="0" w:color="auto"/>
        <w:left w:val="none" w:sz="0" w:space="0" w:color="auto"/>
        <w:bottom w:val="none" w:sz="0" w:space="0" w:color="auto"/>
        <w:right w:val="none" w:sz="0" w:space="0" w:color="auto"/>
      </w:divBdr>
    </w:div>
    <w:div w:id="688332825">
      <w:bodyDiv w:val="1"/>
      <w:marLeft w:val="0"/>
      <w:marRight w:val="0"/>
      <w:marTop w:val="0"/>
      <w:marBottom w:val="0"/>
      <w:divBdr>
        <w:top w:val="none" w:sz="0" w:space="0" w:color="auto"/>
        <w:left w:val="none" w:sz="0" w:space="0" w:color="auto"/>
        <w:bottom w:val="none" w:sz="0" w:space="0" w:color="auto"/>
        <w:right w:val="none" w:sz="0" w:space="0" w:color="auto"/>
      </w:divBdr>
      <w:divsChild>
        <w:div w:id="1447962468">
          <w:marLeft w:val="0"/>
          <w:marRight w:val="0"/>
          <w:marTop w:val="0"/>
          <w:marBottom w:val="0"/>
          <w:divBdr>
            <w:top w:val="none" w:sz="0" w:space="0" w:color="auto"/>
            <w:left w:val="none" w:sz="0" w:space="0" w:color="auto"/>
            <w:bottom w:val="none" w:sz="0" w:space="0" w:color="auto"/>
            <w:right w:val="none" w:sz="0" w:space="0" w:color="auto"/>
          </w:divBdr>
        </w:div>
      </w:divsChild>
    </w:div>
    <w:div w:id="809132001">
      <w:bodyDiv w:val="1"/>
      <w:marLeft w:val="0"/>
      <w:marRight w:val="0"/>
      <w:marTop w:val="0"/>
      <w:marBottom w:val="0"/>
      <w:divBdr>
        <w:top w:val="none" w:sz="0" w:space="0" w:color="auto"/>
        <w:left w:val="none" w:sz="0" w:space="0" w:color="auto"/>
        <w:bottom w:val="none" w:sz="0" w:space="0" w:color="auto"/>
        <w:right w:val="none" w:sz="0" w:space="0" w:color="auto"/>
      </w:divBdr>
      <w:divsChild>
        <w:div w:id="391393708">
          <w:marLeft w:val="0"/>
          <w:marRight w:val="0"/>
          <w:marTop w:val="0"/>
          <w:marBottom w:val="0"/>
          <w:divBdr>
            <w:top w:val="none" w:sz="0" w:space="0" w:color="auto"/>
            <w:left w:val="none" w:sz="0" w:space="0" w:color="auto"/>
            <w:bottom w:val="none" w:sz="0" w:space="0" w:color="auto"/>
            <w:right w:val="none" w:sz="0" w:space="0" w:color="auto"/>
          </w:divBdr>
        </w:div>
      </w:divsChild>
    </w:div>
    <w:div w:id="2081631701">
      <w:bodyDiv w:val="1"/>
      <w:marLeft w:val="0"/>
      <w:marRight w:val="0"/>
      <w:marTop w:val="0"/>
      <w:marBottom w:val="0"/>
      <w:divBdr>
        <w:top w:val="none" w:sz="0" w:space="0" w:color="auto"/>
        <w:left w:val="none" w:sz="0" w:space="0" w:color="auto"/>
        <w:bottom w:val="none" w:sz="0" w:space="0" w:color="auto"/>
        <w:right w:val="none" w:sz="0" w:space="0" w:color="auto"/>
      </w:divBdr>
      <w:divsChild>
        <w:div w:id="279608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oleObject" Target="embeddings/oleObject4.bin"/><Relationship Id="rId42" Type="http://schemas.openxmlformats.org/officeDocument/2006/relationships/oleObject" Target="embeddings/oleObject15.bin"/><Relationship Id="rId63" Type="http://schemas.openxmlformats.org/officeDocument/2006/relationships/image" Target="media/image25.wmf"/><Relationship Id="rId84" Type="http://schemas.openxmlformats.org/officeDocument/2006/relationships/oleObject" Target="embeddings/oleObject35.bin"/><Relationship Id="rId138" Type="http://schemas.openxmlformats.org/officeDocument/2006/relationships/oleObject" Target="embeddings/oleObject68.bin"/><Relationship Id="rId159" Type="http://schemas.openxmlformats.org/officeDocument/2006/relationships/oleObject" Target="embeddings/oleObject79.bin"/><Relationship Id="rId170" Type="http://schemas.openxmlformats.org/officeDocument/2006/relationships/oleObject" Target="embeddings/oleObject85.bin"/><Relationship Id="rId191" Type="http://schemas.openxmlformats.org/officeDocument/2006/relationships/image" Target="media/image79.wmf"/><Relationship Id="rId205" Type="http://schemas.openxmlformats.org/officeDocument/2006/relationships/image" Target="media/image86.wmf"/><Relationship Id="rId107" Type="http://schemas.openxmlformats.org/officeDocument/2006/relationships/image" Target="media/image46.wmf"/><Relationship Id="rId11" Type="http://schemas.openxmlformats.org/officeDocument/2006/relationships/oleObject" Target="embeddings/Microsoft_Visio_2003-2010_Drawing.vsd"/><Relationship Id="rId32" Type="http://schemas.openxmlformats.org/officeDocument/2006/relationships/image" Target="media/image12.wmf"/><Relationship Id="rId53" Type="http://schemas.openxmlformats.org/officeDocument/2006/relationships/image" Target="media/image20.wmf"/><Relationship Id="rId74" Type="http://schemas.openxmlformats.org/officeDocument/2006/relationships/oleObject" Target="embeddings/oleObject32.bin"/><Relationship Id="rId128" Type="http://schemas.openxmlformats.org/officeDocument/2006/relationships/oleObject" Target="embeddings/oleObject63.bin"/><Relationship Id="rId149" Type="http://schemas.openxmlformats.org/officeDocument/2006/relationships/oleObject" Target="embeddings/oleObject73.bin"/><Relationship Id="rId5" Type="http://schemas.openxmlformats.org/officeDocument/2006/relationships/footnotes" Target="footnotes.xml"/><Relationship Id="rId95" Type="http://schemas.openxmlformats.org/officeDocument/2006/relationships/image" Target="media/image40.wmf"/><Relationship Id="rId160" Type="http://schemas.openxmlformats.org/officeDocument/2006/relationships/image" Target="media/image65.wmf"/><Relationship Id="rId181" Type="http://schemas.openxmlformats.org/officeDocument/2006/relationships/image" Target="media/image74.wmf"/><Relationship Id="rId216" Type="http://schemas.openxmlformats.org/officeDocument/2006/relationships/oleObject" Target="embeddings/oleObject108.bin"/><Relationship Id="rId22" Type="http://schemas.openxmlformats.org/officeDocument/2006/relationships/image" Target="media/image7.wmf"/><Relationship Id="rId43" Type="http://schemas.openxmlformats.org/officeDocument/2006/relationships/image" Target="media/image16.wmf"/><Relationship Id="rId64" Type="http://schemas.openxmlformats.org/officeDocument/2006/relationships/oleObject" Target="embeddings/oleObject27.bin"/><Relationship Id="rId118" Type="http://schemas.openxmlformats.org/officeDocument/2006/relationships/oleObject" Target="embeddings/oleObject55.bin"/><Relationship Id="rId139" Type="http://schemas.openxmlformats.org/officeDocument/2006/relationships/image" Target="media/image56.wmf"/><Relationship Id="rId85" Type="http://schemas.openxmlformats.org/officeDocument/2006/relationships/image" Target="media/image36.wmf"/><Relationship Id="rId150" Type="http://schemas.openxmlformats.org/officeDocument/2006/relationships/oleObject" Target="embeddings/oleObject74.bin"/><Relationship Id="rId171" Type="http://schemas.openxmlformats.org/officeDocument/2006/relationships/oleObject" Target="embeddings/oleObject86.bin"/><Relationship Id="rId192" Type="http://schemas.openxmlformats.org/officeDocument/2006/relationships/oleObject" Target="embeddings/oleObject96.bin"/><Relationship Id="rId206" Type="http://schemas.openxmlformats.org/officeDocument/2006/relationships/oleObject" Target="embeddings/oleObject103.bin"/><Relationship Id="rId12" Type="http://schemas.openxmlformats.org/officeDocument/2006/relationships/image" Target="media/image2.wmf"/><Relationship Id="rId33" Type="http://schemas.openxmlformats.org/officeDocument/2006/relationships/oleObject" Target="embeddings/oleObject10.bin"/><Relationship Id="rId108" Type="http://schemas.openxmlformats.org/officeDocument/2006/relationships/oleObject" Target="embeddings/oleObject48.bin"/><Relationship Id="rId129" Type="http://schemas.openxmlformats.org/officeDocument/2006/relationships/image" Target="media/image52.emf"/><Relationship Id="rId54" Type="http://schemas.openxmlformats.org/officeDocument/2006/relationships/oleObject" Target="embeddings/oleObject22.bin"/><Relationship Id="rId75" Type="http://schemas.openxmlformats.org/officeDocument/2006/relationships/image" Target="media/image31.png"/><Relationship Id="rId96" Type="http://schemas.openxmlformats.org/officeDocument/2006/relationships/oleObject" Target="embeddings/oleObject42.bin"/><Relationship Id="rId140" Type="http://schemas.openxmlformats.org/officeDocument/2006/relationships/oleObject" Target="embeddings/oleObject69.bin"/><Relationship Id="rId161" Type="http://schemas.openxmlformats.org/officeDocument/2006/relationships/oleObject" Target="embeddings/oleObject80.bin"/><Relationship Id="rId182" Type="http://schemas.openxmlformats.org/officeDocument/2006/relationships/oleObject" Target="embeddings/oleObject91.bin"/><Relationship Id="rId217" Type="http://schemas.openxmlformats.org/officeDocument/2006/relationships/image" Target="media/image92.emf"/><Relationship Id="rId6" Type="http://schemas.openxmlformats.org/officeDocument/2006/relationships/endnotes" Target="endnotes.xml"/><Relationship Id="rId23" Type="http://schemas.openxmlformats.org/officeDocument/2006/relationships/oleObject" Target="embeddings/oleObject5.bin"/><Relationship Id="rId119" Type="http://schemas.openxmlformats.org/officeDocument/2006/relationships/oleObject" Target="embeddings/oleObject56.bin"/><Relationship Id="rId44" Type="http://schemas.openxmlformats.org/officeDocument/2006/relationships/oleObject" Target="embeddings/oleObject16.bin"/><Relationship Id="rId65" Type="http://schemas.openxmlformats.org/officeDocument/2006/relationships/image" Target="media/image26.wmf"/><Relationship Id="rId86" Type="http://schemas.openxmlformats.org/officeDocument/2006/relationships/oleObject" Target="embeddings/oleObject36.bin"/><Relationship Id="rId130" Type="http://schemas.openxmlformats.org/officeDocument/2006/relationships/oleObject" Target="embeddings/Microsoft_Visio_2003-2010_Drawing4.vsd"/><Relationship Id="rId151" Type="http://schemas.openxmlformats.org/officeDocument/2006/relationships/oleObject" Target="embeddings/oleObject75.bin"/><Relationship Id="rId172" Type="http://schemas.openxmlformats.org/officeDocument/2006/relationships/hyperlink" Target="http://www.iciba.com/decrease/" TargetMode="External"/><Relationship Id="rId193" Type="http://schemas.openxmlformats.org/officeDocument/2006/relationships/image" Target="media/image80.wmf"/><Relationship Id="rId207" Type="http://schemas.openxmlformats.org/officeDocument/2006/relationships/image" Target="media/image87.wmf"/><Relationship Id="rId13" Type="http://schemas.openxmlformats.org/officeDocument/2006/relationships/oleObject" Target="embeddings/Microsoft_Visio_2003-2010_Drawing1.vsd"/><Relationship Id="rId109" Type="http://schemas.openxmlformats.org/officeDocument/2006/relationships/image" Target="media/image47.wmf"/><Relationship Id="rId34" Type="http://schemas.openxmlformats.org/officeDocument/2006/relationships/oleObject" Target="embeddings/oleObject11.bin"/><Relationship Id="rId55" Type="http://schemas.openxmlformats.org/officeDocument/2006/relationships/image" Target="media/image21.wmf"/><Relationship Id="rId76" Type="http://schemas.openxmlformats.org/officeDocument/2006/relationships/hyperlink" Target="javascript:showjdsw('jd_t','j_')" TargetMode="External"/><Relationship Id="rId97" Type="http://schemas.openxmlformats.org/officeDocument/2006/relationships/image" Target="media/image41.wmf"/><Relationship Id="rId120" Type="http://schemas.openxmlformats.org/officeDocument/2006/relationships/image" Target="media/image50.wmf"/><Relationship Id="rId141" Type="http://schemas.openxmlformats.org/officeDocument/2006/relationships/image" Target="media/image57.wmf"/><Relationship Id="rId7" Type="http://schemas.openxmlformats.org/officeDocument/2006/relationships/header" Target="header1.xml"/><Relationship Id="rId162" Type="http://schemas.openxmlformats.org/officeDocument/2006/relationships/image" Target="media/image66.wmf"/><Relationship Id="rId183" Type="http://schemas.openxmlformats.org/officeDocument/2006/relationships/image" Target="media/image75.wmf"/><Relationship Id="rId218" Type="http://schemas.openxmlformats.org/officeDocument/2006/relationships/hyperlink" Target="http://dict.cnki.net/dict_result.aspx?searchword=%e9%97%ad%e7%8e%af%e4%bc%a0%e9%80%92%e5%87%bd%e6%95%b0&amp;tjType=sentence&amp;style=&amp;t=closed-loop+transfer+function" TargetMode="External"/><Relationship Id="rId24" Type="http://schemas.openxmlformats.org/officeDocument/2006/relationships/image" Target="media/image8.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image" Target="media/image37.wmf"/><Relationship Id="rId110" Type="http://schemas.openxmlformats.org/officeDocument/2006/relationships/oleObject" Target="embeddings/oleObject49.bin"/><Relationship Id="rId131" Type="http://schemas.openxmlformats.org/officeDocument/2006/relationships/image" Target="media/image53.wmf"/><Relationship Id="rId152" Type="http://schemas.openxmlformats.org/officeDocument/2006/relationships/image" Target="media/image61.wmf"/><Relationship Id="rId173" Type="http://schemas.openxmlformats.org/officeDocument/2006/relationships/oleObject" Target="embeddings/oleObject87.bin"/><Relationship Id="rId194" Type="http://schemas.openxmlformats.org/officeDocument/2006/relationships/oleObject" Target="embeddings/oleObject97.bin"/><Relationship Id="rId208" Type="http://schemas.openxmlformats.org/officeDocument/2006/relationships/oleObject" Target="embeddings/oleObject104.bin"/><Relationship Id="rId14" Type="http://schemas.openxmlformats.org/officeDocument/2006/relationships/image" Target="media/image3.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image" Target="media/image32.wmf"/><Relationship Id="rId100" Type="http://schemas.openxmlformats.org/officeDocument/2006/relationships/oleObject" Target="embeddings/oleObject44.bin"/><Relationship Id="rId8" Type="http://schemas.openxmlformats.org/officeDocument/2006/relationships/header" Target="header2.xml"/><Relationship Id="rId51" Type="http://schemas.openxmlformats.org/officeDocument/2006/relationships/image" Target="media/image19.wmf"/><Relationship Id="rId72" Type="http://schemas.openxmlformats.org/officeDocument/2006/relationships/oleObject" Target="embeddings/oleObject31.bin"/><Relationship Id="rId93" Type="http://schemas.openxmlformats.org/officeDocument/2006/relationships/oleObject" Target="embeddings/oleObject40.bin"/><Relationship Id="rId98" Type="http://schemas.openxmlformats.org/officeDocument/2006/relationships/oleObject" Target="embeddings/oleObject43.bin"/><Relationship Id="rId121" Type="http://schemas.openxmlformats.org/officeDocument/2006/relationships/oleObject" Target="embeddings/oleObject57.bin"/><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78.wmf"/><Relationship Id="rId219" Type="http://schemas.openxmlformats.org/officeDocument/2006/relationships/image" Target="media/image93.emf"/><Relationship Id="rId3" Type="http://schemas.openxmlformats.org/officeDocument/2006/relationships/settings" Target="settings.xml"/><Relationship Id="rId214" Type="http://schemas.openxmlformats.org/officeDocument/2006/relationships/oleObject" Target="embeddings/oleObject107.bin"/><Relationship Id="rId25" Type="http://schemas.openxmlformats.org/officeDocument/2006/relationships/oleObject" Target="embeddings/oleObject6.bin"/><Relationship Id="rId46" Type="http://schemas.openxmlformats.org/officeDocument/2006/relationships/oleObject" Target="embeddings/oleObject18.bin"/><Relationship Id="rId67" Type="http://schemas.openxmlformats.org/officeDocument/2006/relationships/image" Target="media/image27.wmf"/><Relationship Id="rId116" Type="http://schemas.openxmlformats.org/officeDocument/2006/relationships/oleObject" Target="embeddings/oleObject54.bin"/><Relationship Id="rId137" Type="http://schemas.openxmlformats.org/officeDocument/2006/relationships/image" Target="media/image55.wmf"/><Relationship Id="rId158" Type="http://schemas.openxmlformats.org/officeDocument/2006/relationships/image" Target="media/image64.wmf"/><Relationship Id="rId20" Type="http://schemas.openxmlformats.org/officeDocument/2006/relationships/image" Target="media/image6.wmf"/><Relationship Id="rId41" Type="http://schemas.openxmlformats.org/officeDocument/2006/relationships/image" Target="media/image15.wmf"/><Relationship Id="rId62" Type="http://schemas.openxmlformats.org/officeDocument/2006/relationships/oleObject" Target="embeddings/oleObject26.bin"/><Relationship Id="rId83" Type="http://schemas.openxmlformats.org/officeDocument/2006/relationships/image" Target="media/image35.wmf"/><Relationship Id="rId88" Type="http://schemas.openxmlformats.org/officeDocument/2006/relationships/oleObject" Target="embeddings/oleObject37.bin"/><Relationship Id="rId111" Type="http://schemas.openxmlformats.org/officeDocument/2006/relationships/image" Target="media/image48.wmf"/><Relationship Id="rId132" Type="http://schemas.openxmlformats.org/officeDocument/2006/relationships/oleObject" Target="embeddings/oleObject64.bin"/><Relationship Id="rId153" Type="http://schemas.openxmlformats.org/officeDocument/2006/relationships/oleObject" Target="embeddings/oleObject76.bin"/><Relationship Id="rId174" Type="http://schemas.openxmlformats.org/officeDocument/2006/relationships/image" Target="media/image70.wmf"/><Relationship Id="rId179" Type="http://schemas.openxmlformats.org/officeDocument/2006/relationships/oleObject" Target="embeddings/oleObject90.bin"/><Relationship Id="rId195" Type="http://schemas.openxmlformats.org/officeDocument/2006/relationships/image" Target="media/image81.wmf"/><Relationship Id="rId209" Type="http://schemas.openxmlformats.org/officeDocument/2006/relationships/image" Target="media/image88.wmf"/><Relationship Id="rId190" Type="http://schemas.openxmlformats.org/officeDocument/2006/relationships/oleObject" Target="embeddings/oleObject95.bin"/><Relationship Id="rId204" Type="http://schemas.openxmlformats.org/officeDocument/2006/relationships/oleObject" Target="embeddings/oleObject102.bin"/><Relationship Id="rId220" Type="http://schemas.openxmlformats.org/officeDocument/2006/relationships/fontTable" Target="fontTable.xml"/><Relationship Id="rId15" Type="http://schemas.openxmlformats.org/officeDocument/2006/relationships/oleObject" Target="embeddings/oleObject1.bin"/><Relationship Id="rId36" Type="http://schemas.openxmlformats.org/officeDocument/2006/relationships/oleObject" Target="embeddings/oleObject13.bin"/><Relationship Id="rId57" Type="http://schemas.openxmlformats.org/officeDocument/2006/relationships/image" Target="media/image22.wmf"/><Relationship Id="rId106" Type="http://schemas.openxmlformats.org/officeDocument/2006/relationships/oleObject" Target="embeddings/oleObject47.bin"/><Relationship Id="rId127" Type="http://schemas.openxmlformats.org/officeDocument/2006/relationships/oleObject" Target="embeddings/oleObject62.bin"/><Relationship Id="rId10" Type="http://schemas.openxmlformats.org/officeDocument/2006/relationships/image" Target="media/image1.wmf"/><Relationship Id="rId31" Type="http://schemas.openxmlformats.org/officeDocument/2006/relationships/oleObject" Target="embeddings/oleObject9.bin"/><Relationship Id="rId52" Type="http://schemas.openxmlformats.org/officeDocument/2006/relationships/oleObject" Target="embeddings/oleObject21.bin"/><Relationship Id="rId73" Type="http://schemas.openxmlformats.org/officeDocument/2006/relationships/image" Target="media/image30.wmf"/><Relationship Id="rId78" Type="http://schemas.openxmlformats.org/officeDocument/2006/relationships/oleObject" Target="embeddings/Microsoft_Visio_2003-2010_Drawing3.vsd"/><Relationship Id="rId94" Type="http://schemas.openxmlformats.org/officeDocument/2006/relationships/oleObject" Target="embeddings/oleObject41.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1.wmf"/><Relationship Id="rId143" Type="http://schemas.openxmlformats.org/officeDocument/2006/relationships/image" Target="media/image58.wmf"/><Relationship Id="rId148" Type="http://schemas.openxmlformats.org/officeDocument/2006/relationships/oleObject" Target="embeddings/oleObject72.bin"/><Relationship Id="rId164" Type="http://schemas.openxmlformats.org/officeDocument/2006/relationships/image" Target="media/image67.wmf"/><Relationship Id="rId169" Type="http://schemas.openxmlformats.org/officeDocument/2006/relationships/oleObject" Target="embeddings/oleObject84.bin"/><Relationship Id="rId185" Type="http://schemas.openxmlformats.org/officeDocument/2006/relationships/image" Target="media/image76.wmf"/><Relationship Id="rId4" Type="http://schemas.openxmlformats.org/officeDocument/2006/relationships/webSettings" Target="webSettings.xml"/><Relationship Id="rId9" Type="http://schemas.openxmlformats.org/officeDocument/2006/relationships/hyperlink" Target="http://dict.cnki.net/dict_result.aspx?searchword=%e5%ad%a6%e8%80%85&amp;tjType=sentence&amp;style=&amp;t=researchers" TargetMode="External"/><Relationship Id="rId180" Type="http://schemas.openxmlformats.org/officeDocument/2006/relationships/image" Target="media/image73.emf"/><Relationship Id="rId210" Type="http://schemas.openxmlformats.org/officeDocument/2006/relationships/oleObject" Target="embeddings/oleObject105.bin"/><Relationship Id="rId215" Type="http://schemas.openxmlformats.org/officeDocument/2006/relationships/image" Target="media/image91.wmf"/><Relationship Id="rId26" Type="http://schemas.openxmlformats.org/officeDocument/2006/relationships/image" Target="media/image9.wmf"/><Relationship Id="rId47" Type="http://schemas.openxmlformats.org/officeDocument/2006/relationships/image" Target="media/image17.wmf"/><Relationship Id="rId68" Type="http://schemas.openxmlformats.org/officeDocument/2006/relationships/oleObject" Target="embeddings/oleObject29.bin"/><Relationship Id="rId89" Type="http://schemas.openxmlformats.org/officeDocument/2006/relationships/image" Target="media/image38.wmf"/><Relationship Id="rId112" Type="http://schemas.openxmlformats.org/officeDocument/2006/relationships/oleObject" Target="embeddings/oleObject50.bin"/><Relationship Id="rId133" Type="http://schemas.openxmlformats.org/officeDocument/2006/relationships/image" Target="media/image54.wmf"/><Relationship Id="rId154" Type="http://schemas.openxmlformats.org/officeDocument/2006/relationships/image" Target="media/image62.wmf"/><Relationship Id="rId175" Type="http://schemas.openxmlformats.org/officeDocument/2006/relationships/oleObject" Target="embeddings/oleObject88.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4.wmf"/><Relationship Id="rId221" Type="http://schemas.openxmlformats.org/officeDocument/2006/relationships/theme" Target="theme/theme1.xml"/><Relationship Id="rId37" Type="http://schemas.openxmlformats.org/officeDocument/2006/relationships/image" Target="media/image13.wmf"/><Relationship Id="rId58" Type="http://schemas.openxmlformats.org/officeDocument/2006/relationships/oleObject" Target="embeddings/oleObject24.bin"/><Relationship Id="rId79" Type="http://schemas.openxmlformats.org/officeDocument/2006/relationships/image" Target="media/image33.wmf"/><Relationship Id="rId102" Type="http://schemas.openxmlformats.org/officeDocument/2006/relationships/oleObject" Target="embeddings/oleObject45.bin"/><Relationship Id="rId123" Type="http://schemas.openxmlformats.org/officeDocument/2006/relationships/oleObject" Target="embeddings/oleObject58.bin"/><Relationship Id="rId144" Type="http://schemas.openxmlformats.org/officeDocument/2006/relationships/oleObject" Target="embeddings/oleObject71.bin"/><Relationship Id="rId90" Type="http://schemas.openxmlformats.org/officeDocument/2006/relationships/oleObject" Target="embeddings/oleObject38.bin"/><Relationship Id="rId165" Type="http://schemas.openxmlformats.org/officeDocument/2006/relationships/oleObject" Target="embeddings/oleObject82.bin"/><Relationship Id="rId186" Type="http://schemas.openxmlformats.org/officeDocument/2006/relationships/oleObject" Target="embeddings/oleObject93.bin"/><Relationship Id="rId211" Type="http://schemas.openxmlformats.org/officeDocument/2006/relationships/image" Target="media/image89.wmf"/><Relationship Id="rId27" Type="http://schemas.openxmlformats.org/officeDocument/2006/relationships/oleObject" Target="embeddings/oleObject7.bin"/><Relationship Id="rId48" Type="http://schemas.openxmlformats.org/officeDocument/2006/relationships/oleObject" Target="embeddings/oleObject19.bin"/><Relationship Id="rId69" Type="http://schemas.openxmlformats.org/officeDocument/2006/relationships/image" Target="media/image28.wmf"/><Relationship Id="rId113" Type="http://schemas.openxmlformats.org/officeDocument/2006/relationships/oleObject" Target="embeddings/oleObject51.bin"/><Relationship Id="rId134" Type="http://schemas.openxmlformats.org/officeDocument/2006/relationships/oleObject" Target="embeddings/oleObject65.bin"/><Relationship Id="rId80" Type="http://schemas.openxmlformats.org/officeDocument/2006/relationships/oleObject" Target="embeddings/oleObject33.bin"/><Relationship Id="rId155" Type="http://schemas.openxmlformats.org/officeDocument/2006/relationships/oleObject" Target="embeddings/oleObject77.bin"/><Relationship Id="rId176" Type="http://schemas.openxmlformats.org/officeDocument/2006/relationships/image" Target="media/image71.wmf"/><Relationship Id="rId197" Type="http://schemas.openxmlformats.org/officeDocument/2006/relationships/image" Target="media/image82.wmf"/><Relationship Id="rId201" Type="http://schemas.openxmlformats.org/officeDocument/2006/relationships/image" Target="media/image84.wmf"/><Relationship Id="rId17" Type="http://schemas.openxmlformats.org/officeDocument/2006/relationships/oleObject" Target="embeddings/oleObject2.bin"/><Relationship Id="rId38" Type="http://schemas.openxmlformats.org/officeDocument/2006/relationships/oleObject" Target="embeddings/Microsoft_Visio_2003-2010_Drawing2.vsd"/><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59.bin"/><Relationship Id="rId70" Type="http://schemas.openxmlformats.org/officeDocument/2006/relationships/oleObject" Target="embeddings/oleObject30.bin"/><Relationship Id="rId91" Type="http://schemas.openxmlformats.org/officeDocument/2006/relationships/image" Target="media/image39.wmf"/><Relationship Id="rId145" Type="http://schemas.openxmlformats.org/officeDocument/2006/relationships/image" Target="media/image59.wmf"/><Relationship Id="rId166" Type="http://schemas.openxmlformats.org/officeDocument/2006/relationships/image" Target="media/image68.wmf"/><Relationship Id="rId187" Type="http://schemas.openxmlformats.org/officeDocument/2006/relationships/image" Target="media/image77.wmf"/><Relationship Id="rId1" Type="http://schemas.openxmlformats.org/officeDocument/2006/relationships/numbering" Target="numbering.xml"/><Relationship Id="rId212" Type="http://schemas.openxmlformats.org/officeDocument/2006/relationships/oleObject" Target="embeddings/oleObject106.bin"/><Relationship Id="rId28" Type="http://schemas.openxmlformats.org/officeDocument/2006/relationships/image" Target="media/image10.wmf"/><Relationship Id="rId49" Type="http://schemas.openxmlformats.org/officeDocument/2006/relationships/image" Target="media/image18.wmf"/><Relationship Id="rId114" Type="http://schemas.openxmlformats.org/officeDocument/2006/relationships/oleObject" Target="embeddings/oleObject52.bin"/><Relationship Id="rId60" Type="http://schemas.openxmlformats.org/officeDocument/2006/relationships/oleObject" Target="embeddings/oleObject25.bin"/><Relationship Id="rId81" Type="http://schemas.openxmlformats.org/officeDocument/2006/relationships/image" Target="media/image34.wmf"/><Relationship Id="rId135" Type="http://schemas.openxmlformats.org/officeDocument/2006/relationships/oleObject" Target="embeddings/oleObject66.bin"/><Relationship Id="rId156" Type="http://schemas.openxmlformats.org/officeDocument/2006/relationships/image" Target="media/image63.wmf"/><Relationship Id="rId177" Type="http://schemas.openxmlformats.org/officeDocument/2006/relationships/oleObject" Target="embeddings/oleObject89.bin"/><Relationship Id="rId198" Type="http://schemas.openxmlformats.org/officeDocument/2006/relationships/oleObject" Target="embeddings/oleObject99.bin"/><Relationship Id="rId202" Type="http://schemas.openxmlformats.org/officeDocument/2006/relationships/oleObject" Target="embeddings/oleObject101.bin"/><Relationship Id="rId18" Type="http://schemas.openxmlformats.org/officeDocument/2006/relationships/image" Target="media/image5.wmf"/><Relationship Id="rId39" Type="http://schemas.openxmlformats.org/officeDocument/2006/relationships/image" Target="media/image14.wmf"/><Relationship Id="rId50" Type="http://schemas.openxmlformats.org/officeDocument/2006/relationships/oleObject" Target="embeddings/oleObject20.bin"/><Relationship Id="rId104" Type="http://schemas.openxmlformats.org/officeDocument/2006/relationships/oleObject" Target="embeddings/oleObject46.bin"/><Relationship Id="rId125" Type="http://schemas.openxmlformats.org/officeDocument/2006/relationships/oleObject" Target="embeddings/oleObject60.bin"/><Relationship Id="rId146" Type="http://schemas.openxmlformats.org/officeDocument/2006/relationships/oleObject" Target="embeddings/Microsoft_Visio_2003-2010_Drawing5.vsd"/><Relationship Id="rId167" Type="http://schemas.openxmlformats.org/officeDocument/2006/relationships/oleObject" Target="embeddings/oleObject83.bin"/><Relationship Id="rId188" Type="http://schemas.openxmlformats.org/officeDocument/2006/relationships/oleObject" Target="embeddings/oleObject94.bin"/><Relationship Id="rId71" Type="http://schemas.openxmlformats.org/officeDocument/2006/relationships/image" Target="media/image29.wmf"/><Relationship Id="rId92" Type="http://schemas.openxmlformats.org/officeDocument/2006/relationships/oleObject" Target="embeddings/oleObject39.bin"/><Relationship Id="rId213" Type="http://schemas.openxmlformats.org/officeDocument/2006/relationships/image" Target="media/image90.wmf"/><Relationship Id="rId2" Type="http://schemas.openxmlformats.org/officeDocument/2006/relationships/styles" Target="styles.xml"/><Relationship Id="rId29" Type="http://schemas.openxmlformats.org/officeDocument/2006/relationships/oleObject" Target="embeddings/oleObject8.bin"/><Relationship Id="rId40" Type="http://schemas.openxmlformats.org/officeDocument/2006/relationships/oleObject" Target="embeddings/oleObject14.bin"/><Relationship Id="rId115" Type="http://schemas.openxmlformats.org/officeDocument/2006/relationships/oleObject" Target="embeddings/oleObject53.bin"/><Relationship Id="rId136" Type="http://schemas.openxmlformats.org/officeDocument/2006/relationships/oleObject" Target="embeddings/oleObject67.bin"/><Relationship Id="rId157" Type="http://schemas.openxmlformats.org/officeDocument/2006/relationships/oleObject" Target="embeddings/oleObject78.bin"/><Relationship Id="rId178" Type="http://schemas.openxmlformats.org/officeDocument/2006/relationships/image" Target="media/image72.wmf"/><Relationship Id="rId61" Type="http://schemas.openxmlformats.org/officeDocument/2006/relationships/image" Target="media/image24.wmf"/><Relationship Id="rId82" Type="http://schemas.openxmlformats.org/officeDocument/2006/relationships/oleObject" Target="embeddings/oleObject34.bin"/><Relationship Id="rId199" Type="http://schemas.openxmlformats.org/officeDocument/2006/relationships/image" Target="media/image83.wmf"/><Relationship Id="rId203" Type="http://schemas.openxmlformats.org/officeDocument/2006/relationships/image" Target="media/image85.wmf"/><Relationship Id="rId19" Type="http://schemas.openxmlformats.org/officeDocument/2006/relationships/oleObject" Target="embeddings/oleObject3.bin"/><Relationship Id="rId30" Type="http://schemas.openxmlformats.org/officeDocument/2006/relationships/image" Target="media/image11.wmf"/><Relationship Id="rId105" Type="http://schemas.openxmlformats.org/officeDocument/2006/relationships/image" Target="media/image45.wmf"/><Relationship Id="rId126" Type="http://schemas.openxmlformats.org/officeDocument/2006/relationships/oleObject" Target="embeddings/oleObject61.bin"/><Relationship Id="rId147" Type="http://schemas.openxmlformats.org/officeDocument/2006/relationships/image" Target="media/image60.wmf"/><Relationship Id="rId168" Type="http://schemas.openxmlformats.org/officeDocument/2006/relationships/image" Target="media/image6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3589</Words>
  <Characters>20460</Characters>
  <Application>Microsoft Office Word</Application>
  <DocSecurity>0</DocSecurity>
  <Lines>170</Lines>
  <Paragraphs>48</Paragraphs>
  <ScaleCrop>false</ScaleCrop>
  <Company>hit</Company>
  <LinksUpToDate>false</LinksUpToDate>
  <CharactersWithSpaces>24001</CharactersWithSpaces>
  <SharedDoc>false</SharedDoc>
  <HLinks>
    <vt:vector size="24" baseType="variant">
      <vt:variant>
        <vt:i4>5636139</vt:i4>
      </vt:variant>
      <vt:variant>
        <vt:i4>521</vt:i4>
      </vt:variant>
      <vt:variant>
        <vt:i4>0</vt:i4>
      </vt:variant>
      <vt:variant>
        <vt:i4>5</vt:i4>
      </vt:variant>
      <vt:variant>
        <vt:lpwstr>http://dict.cnki.net/dict_result.aspx?searchword=%e9%97%ad%e7%8e%af%e4%bc%a0%e9%80%92%e5%87%bd%e6%95%b0&amp;tjType=sentence&amp;style=&amp;t=closed-loop+transfer+function</vt:lpwstr>
      </vt:variant>
      <vt:variant>
        <vt:lpwstr/>
      </vt:variant>
      <vt:variant>
        <vt:i4>7995436</vt:i4>
      </vt:variant>
      <vt:variant>
        <vt:i4>410</vt:i4>
      </vt:variant>
      <vt:variant>
        <vt:i4>0</vt:i4>
      </vt:variant>
      <vt:variant>
        <vt:i4>5</vt:i4>
      </vt:variant>
      <vt:variant>
        <vt:lpwstr>http://www.iciba.com/decrease/</vt:lpwstr>
      </vt:variant>
      <vt:variant>
        <vt:lpwstr/>
      </vt:variant>
      <vt:variant>
        <vt:i4>1048589</vt:i4>
      </vt:variant>
      <vt:variant>
        <vt:i4>157</vt:i4>
      </vt:variant>
      <vt:variant>
        <vt:i4>0</vt:i4>
      </vt:variant>
      <vt:variant>
        <vt:i4>5</vt:i4>
      </vt:variant>
      <vt:variant>
        <vt:lpwstr>javascript:showjdsw('jd_t','j_')</vt:lpwstr>
      </vt:variant>
      <vt:variant>
        <vt:lpwstr/>
      </vt:variant>
      <vt:variant>
        <vt:i4>7995487</vt:i4>
      </vt:variant>
      <vt:variant>
        <vt:i4>0</vt:i4>
      </vt:variant>
      <vt:variant>
        <vt:i4>0</vt:i4>
      </vt:variant>
      <vt:variant>
        <vt:i4>5</vt:i4>
      </vt:variant>
      <vt:variant>
        <vt:lpwstr>http://dict.cnki.net/dict_result.aspx?searchword=%e5%ad%a6%e8%80%85&amp;tjType=sentence&amp;style=&amp;t=researchers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低维纳米无机材料（空心球 纳米线 纳米管）</dc:title>
  <dc:subject/>
  <dc:creator>user</dc:creator>
  <cp:keywords/>
  <cp:lastModifiedBy>Sun Yueqing</cp:lastModifiedBy>
  <cp:revision>2</cp:revision>
  <dcterms:created xsi:type="dcterms:W3CDTF">2019-06-09T15:37:00Z</dcterms:created>
  <dcterms:modified xsi:type="dcterms:W3CDTF">2019-06-09T15:37:00Z</dcterms:modified>
</cp:coreProperties>
</file>